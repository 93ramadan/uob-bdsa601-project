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67DC1" w14:textId="49523DF2" w:rsidR="00F121DD" w:rsidRPr="00F121DD" w:rsidRDefault="00F121DD" w:rsidP="00F121DD">
      <w:pPr>
        <w:jc w:val="center"/>
        <w:rPr>
          <w:b/>
          <w:bCs w:val="0"/>
        </w:rPr>
      </w:pPr>
      <w:r w:rsidRPr="00F121DD">
        <w:rPr>
          <w:b/>
          <w:bCs w:val="0"/>
        </w:rPr>
        <w:t>University of Bahrain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121DD" w:rsidRPr="00F121DD" w14:paraId="4F060D73" w14:textId="77777777" w:rsidTr="00A167E4">
        <w:tc>
          <w:tcPr>
            <w:tcW w:w="2500" w:type="pct"/>
          </w:tcPr>
          <w:p w14:paraId="03857F17" w14:textId="79F28663" w:rsidR="00F121DD" w:rsidRPr="00F121DD" w:rsidRDefault="00F121DD" w:rsidP="00F121DD">
            <w:pPr>
              <w:spacing w:after="160" w:line="259" w:lineRule="auto"/>
              <w:rPr>
                <w:rFonts w:cs="Times New Roman"/>
                <w:b/>
                <w:bCs w:val="0"/>
                <w:sz w:val="24"/>
                <w:lang w:val="en-US"/>
              </w:rPr>
            </w:pPr>
            <w:r w:rsidRPr="00F121DD">
              <w:rPr>
                <w:rFonts w:cs="Times New Roman"/>
                <w:b/>
                <w:bCs w:val="0"/>
                <w:sz w:val="24"/>
                <w:lang w:val="en-US"/>
              </w:rPr>
              <w:t>College of Science</w:t>
            </w:r>
          </w:p>
        </w:tc>
        <w:tc>
          <w:tcPr>
            <w:tcW w:w="2500" w:type="pct"/>
          </w:tcPr>
          <w:p w14:paraId="67053D1A" w14:textId="4518ECD7" w:rsidR="00F121DD" w:rsidRPr="00F121DD" w:rsidRDefault="00F121DD" w:rsidP="00F121DD">
            <w:pPr>
              <w:spacing w:after="160" w:line="259" w:lineRule="auto"/>
              <w:jc w:val="right"/>
              <w:rPr>
                <w:rFonts w:cs="Times New Roman"/>
                <w:b/>
                <w:bCs w:val="0"/>
                <w:sz w:val="24"/>
                <w:lang w:val="en-US"/>
              </w:rPr>
            </w:pPr>
            <w:r>
              <w:rPr>
                <w:rFonts w:cs="Times New Roman"/>
                <w:b/>
                <w:bCs w:val="0"/>
                <w:sz w:val="24"/>
                <w:lang w:val="en-US"/>
              </w:rPr>
              <w:t>Department</w:t>
            </w:r>
            <w:r w:rsidR="00FD1007">
              <w:rPr>
                <w:rFonts w:cs="Times New Roman"/>
                <w:b/>
                <w:bCs w:val="0"/>
                <w:sz w:val="24"/>
                <w:lang w:val="en-US"/>
              </w:rPr>
              <w:t xml:space="preserve"> of </w:t>
            </w:r>
            <w:r w:rsidR="00FD1007" w:rsidRPr="00FD1007">
              <w:rPr>
                <w:rFonts w:cs="Times New Roman"/>
                <w:b/>
                <w:bCs w:val="0"/>
                <w:sz w:val="24"/>
                <w:lang w:val="en-US"/>
              </w:rPr>
              <w:t>Mathematics</w:t>
            </w:r>
          </w:p>
        </w:tc>
      </w:tr>
    </w:tbl>
    <w:p w14:paraId="695F0610" w14:textId="5D19CAD1" w:rsidR="003643CD" w:rsidRDefault="003643CD" w:rsidP="00A167E4">
      <w:pPr>
        <w:jc w:val="center"/>
      </w:pPr>
      <w:r>
        <w:rPr>
          <w:noProof/>
        </w:rPr>
        <w:drawing>
          <wp:inline distT="0" distB="0" distL="0" distR="0" wp14:anchorId="199F348D" wp14:editId="14555E2A">
            <wp:extent cx="780169" cy="914400"/>
            <wp:effectExtent l="0" t="0" r="1270" b="0"/>
            <wp:docPr id="3" name="Picture 3"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1869422" w14:textId="68906998" w:rsidR="009161EC" w:rsidRPr="000560C3" w:rsidRDefault="009161EC" w:rsidP="00A167E4">
      <w:pPr>
        <w:jc w:val="center"/>
        <w:rPr>
          <w:b/>
          <w:bCs w:val="0"/>
          <w:sz w:val="44"/>
          <w:szCs w:val="40"/>
        </w:rPr>
      </w:pPr>
      <w:r w:rsidRPr="000560C3">
        <w:rPr>
          <w:b/>
          <w:bCs w:val="0"/>
          <w:sz w:val="44"/>
          <w:szCs w:val="40"/>
        </w:rPr>
        <w:t>Assessing Bahrain Bed Capacity during the COVID-19 Pandemic</w:t>
      </w:r>
    </w:p>
    <w:p w14:paraId="57FA906F" w14:textId="04703BEF" w:rsidR="000560C3" w:rsidRDefault="000560C3" w:rsidP="00A167E4">
      <w:pPr>
        <w:jc w:val="center"/>
      </w:pPr>
      <w:r>
        <w:t xml:space="preserve">This report is submitted in partial fulfilment of the requirements for the Research Methods </w:t>
      </w:r>
      <w:r w:rsidR="00AA378C">
        <w:t>c</w:t>
      </w:r>
      <w:r>
        <w:t>ourse in pursuit of a master’s degree in Big Data Science and Analytics</w:t>
      </w:r>
    </w:p>
    <w:p w14:paraId="5570F114" w14:textId="7B6CCC09" w:rsidR="000560C3" w:rsidRDefault="000560C3" w:rsidP="00A167E4">
      <w:pPr>
        <w:jc w:val="center"/>
      </w:pPr>
    </w:p>
    <w:p w14:paraId="17DC7BD8" w14:textId="77777777" w:rsidR="00FD1007" w:rsidRDefault="00FD1007" w:rsidP="00A167E4">
      <w:pPr>
        <w:jc w:val="center"/>
      </w:pPr>
    </w:p>
    <w:p w14:paraId="23F62BFB" w14:textId="0636B6D5" w:rsidR="00E11591" w:rsidRDefault="00510027" w:rsidP="00510027">
      <w:pPr>
        <w:jc w:val="center"/>
        <w:rPr>
          <w:b/>
          <w:bCs w:val="0"/>
          <w:sz w:val="36"/>
          <w:szCs w:val="32"/>
        </w:rPr>
      </w:pPr>
      <w:r>
        <w:rPr>
          <w:b/>
          <w:bCs w:val="0"/>
          <w:sz w:val="36"/>
          <w:szCs w:val="32"/>
        </w:rPr>
        <w:t>Prepared by</w:t>
      </w:r>
    </w:p>
    <w:p w14:paraId="1285D5C2" w14:textId="360202EB" w:rsidR="000560C3" w:rsidRDefault="000560C3" w:rsidP="00510027">
      <w:pPr>
        <w:jc w:val="center"/>
        <w:rPr>
          <w:b/>
          <w:bCs w:val="0"/>
          <w:sz w:val="36"/>
          <w:szCs w:val="32"/>
        </w:rPr>
      </w:pPr>
      <w:r>
        <w:rPr>
          <w:b/>
          <w:bCs w:val="0"/>
          <w:sz w:val="36"/>
          <w:szCs w:val="32"/>
        </w:rPr>
        <w:t>Aisha Khalid &amp; Ahmed Khedr</w:t>
      </w:r>
    </w:p>
    <w:p w14:paraId="657FBB46" w14:textId="0CC931B3" w:rsidR="000560C3" w:rsidRDefault="000560C3" w:rsidP="00A167E4">
      <w:pPr>
        <w:jc w:val="center"/>
      </w:pPr>
      <w:r w:rsidRPr="005D6761">
        <w:t>20092905 &amp; 20113798</w:t>
      </w:r>
    </w:p>
    <w:p w14:paraId="1D8466E9" w14:textId="77777777" w:rsidR="00FD1007" w:rsidRDefault="00FD1007" w:rsidP="00A167E4">
      <w:pPr>
        <w:jc w:val="center"/>
      </w:pPr>
    </w:p>
    <w:p w14:paraId="7E378B3B" w14:textId="77777777" w:rsidR="002C5BAF" w:rsidRDefault="005D6761" w:rsidP="00510027">
      <w:pPr>
        <w:jc w:val="center"/>
        <w:rPr>
          <w:b/>
          <w:bCs w:val="0"/>
          <w:sz w:val="36"/>
          <w:szCs w:val="32"/>
        </w:rPr>
      </w:pPr>
      <w:r w:rsidRPr="005D6761">
        <w:rPr>
          <w:b/>
          <w:bCs w:val="0"/>
          <w:sz w:val="36"/>
          <w:szCs w:val="32"/>
        </w:rPr>
        <w:t>Supervised by</w:t>
      </w:r>
    </w:p>
    <w:p w14:paraId="55826700" w14:textId="60B7F2B3" w:rsidR="005D6761" w:rsidRPr="005D6761" w:rsidRDefault="005D6761" w:rsidP="00510027">
      <w:pPr>
        <w:jc w:val="center"/>
        <w:rPr>
          <w:b/>
          <w:bCs w:val="0"/>
          <w:sz w:val="36"/>
          <w:szCs w:val="32"/>
        </w:rPr>
      </w:pPr>
      <w:r>
        <w:rPr>
          <w:b/>
          <w:bCs w:val="0"/>
          <w:sz w:val="36"/>
          <w:szCs w:val="32"/>
        </w:rPr>
        <w:t>Dr. Sawsan Hilal</w:t>
      </w:r>
    </w:p>
    <w:p w14:paraId="7D6830C3" w14:textId="7A89BDBE" w:rsidR="00510027" w:rsidRDefault="00E11591" w:rsidP="00510027">
      <w:pPr>
        <w:jc w:val="center"/>
      </w:pPr>
      <w:r>
        <w:t>Assistant Professor</w:t>
      </w:r>
    </w:p>
    <w:p w14:paraId="208A708A" w14:textId="33E55942" w:rsidR="00510027" w:rsidRDefault="00510027" w:rsidP="00510027">
      <w:pPr>
        <w:jc w:val="center"/>
      </w:pPr>
      <w:r>
        <w:t>University of Bahrain</w:t>
      </w:r>
    </w:p>
    <w:p w14:paraId="009E1884" w14:textId="7FD564D1" w:rsidR="002C5BAF" w:rsidRDefault="002C5BAF" w:rsidP="00510027">
      <w:pPr>
        <w:jc w:val="center"/>
      </w:pPr>
    </w:p>
    <w:p w14:paraId="3889AF1F" w14:textId="72681B6F" w:rsidR="00FD1007" w:rsidRDefault="00FD1007" w:rsidP="00510027">
      <w:pPr>
        <w:jc w:val="center"/>
      </w:pPr>
    </w:p>
    <w:p w14:paraId="0E44B576" w14:textId="77777777" w:rsidR="00D95314" w:rsidRDefault="00D95314" w:rsidP="00510027">
      <w:pPr>
        <w:jc w:val="center"/>
      </w:pPr>
    </w:p>
    <w:p w14:paraId="61AC0FA9" w14:textId="7405B422" w:rsidR="002C5BAF" w:rsidRPr="002C5BAF" w:rsidRDefault="002C5BAF" w:rsidP="00510027">
      <w:pPr>
        <w:jc w:val="center"/>
        <w:rPr>
          <w:b/>
          <w:bCs w:val="0"/>
        </w:rPr>
      </w:pPr>
      <w:r w:rsidRPr="002C5BAF">
        <w:rPr>
          <w:b/>
          <w:bCs w:val="0"/>
        </w:rPr>
        <w:t>Kingdom of Bahrain</w:t>
      </w:r>
    </w:p>
    <w:p w14:paraId="19DC6900" w14:textId="390FC5B9" w:rsidR="002C5BAF" w:rsidRDefault="002C5BAF" w:rsidP="00510027">
      <w:pPr>
        <w:jc w:val="center"/>
        <w:rPr>
          <w:b/>
          <w:bCs w:val="0"/>
        </w:rPr>
      </w:pPr>
      <w:r w:rsidRPr="002C5BAF">
        <w:rPr>
          <w:b/>
          <w:bCs w:val="0"/>
        </w:rPr>
        <w:t>December 2020</w:t>
      </w:r>
    </w:p>
    <w:p w14:paraId="2D211CA1" w14:textId="77777777" w:rsidR="002146E4" w:rsidRDefault="002146E4" w:rsidP="002146E4">
      <w:pPr>
        <w:rPr>
          <w:b/>
          <w:bCs w:val="0"/>
        </w:rPr>
      </w:pPr>
    </w:p>
    <w:p w14:paraId="35B342A0" w14:textId="77777777" w:rsidR="002146E4" w:rsidRDefault="002146E4">
      <w:pPr>
        <w:spacing w:after="160" w:line="259" w:lineRule="auto"/>
        <w:rPr>
          <w:b/>
          <w:bCs w:val="0"/>
        </w:rPr>
        <w:sectPr w:rsidR="002146E4" w:rsidSect="00F121DD">
          <w:pgSz w:w="11906" w:h="16838" w:code="9"/>
          <w:pgMar w:top="1440" w:right="1800" w:bottom="1440" w:left="1800" w:header="706" w:footer="706" w:gutter="0"/>
          <w:cols w:space="708"/>
          <w:docGrid w:linePitch="360"/>
        </w:sectPr>
      </w:pPr>
    </w:p>
    <w:p w14:paraId="76B4822C"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sz w:val="32"/>
          <w:szCs w:val="28"/>
          <w:rtl/>
        </w:rPr>
        <w:lastRenderedPageBreak/>
        <w:t xml:space="preserve">جامعة البحرين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69"/>
        <w:gridCol w:w="2768"/>
      </w:tblGrid>
      <w:tr w:rsidR="00816F3D" w:rsidRPr="00641F3E" w14:paraId="5B45B512" w14:textId="77777777" w:rsidTr="00CC064C">
        <w:tc>
          <w:tcPr>
            <w:tcW w:w="1667" w:type="pct"/>
          </w:tcPr>
          <w:p w14:paraId="05F2CDFF" w14:textId="77777777" w:rsidR="00816F3D" w:rsidRPr="00641F3E" w:rsidRDefault="00816F3D" w:rsidP="00CC064C">
            <w:pPr>
              <w:spacing w:after="160" w:line="259" w:lineRule="auto"/>
              <w:rPr>
                <w:rFonts w:asciiTheme="majorBidi" w:hAnsiTheme="majorBidi" w:cstheme="majorBidi"/>
                <w:sz w:val="24"/>
                <w:lang w:val="en-US"/>
              </w:rPr>
            </w:pPr>
            <w:r w:rsidRPr="00641F3E">
              <w:rPr>
                <w:rFonts w:asciiTheme="majorBidi" w:hAnsiTheme="majorBidi" w:cstheme="majorBidi"/>
                <w:sz w:val="24"/>
                <w:rtl/>
                <w:lang w:val="en-US"/>
              </w:rPr>
              <w:t>كلية العلوم</w:t>
            </w:r>
          </w:p>
        </w:tc>
        <w:tc>
          <w:tcPr>
            <w:tcW w:w="1667" w:type="pct"/>
          </w:tcPr>
          <w:p w14:paraId="4ED5546D" w14:textId="77777777" w:rsidR="00816F3D" w:rsidRPr="00641F3E" w:rsidRDefault="00816F3D" w:rsidP="00CC064C">
            <w:pPr>
              <w:spacing w:after="160" w:line="259" w:lineRule="auto"/>
              <w:jc w:val="right"/>
              <w:rPr>
                <w:rFonts w:asciiTheme="majorBidi" w:hAnsiTheme="majorBidi" w:cstheme="majorBidi"/>
                <w:sz w:val="24"/>
                <w:rtl/>
                <w:lang w:val="en-US"/>
              </w:rPr>
            </w:pPr>
          </w:p>
        </w:tc>
        <w:tc>
          <w:tcPr>
            <w:tcW w:w="1666" w:type="pct"/>
          </w:tcPr>
          <w:p w14:paraId="6914BA8D" w14:textId="77777777" w:rsidR="00816F3D" w:rsidRPr="00641F3E" w:rsidRDefault="00816F3D" w:rsidP="00CC064C">
            <w:pPr>
              <w:spacing w:after="160" w:line="259" w:lineRule="auto"/>
              <w:jc w:val="right"/>
              <w:rPr>
                <w:rFonts w:asciiTheme="majorBidi" w:hAnsiTheme="majorBidi" w:cstheme="majorBidi"/>
                <w:sz w:val="24"/>
                <w:lang w:val="en-US"/>
              </w:rPr>
            </w:pPr>
            <w:r w:rsidRPr="00641F3E">
              <w:rPr>
                <w:rFonts w:asciiTheme="majorBidi" w:hAnsiTheme="majorBidi" w:cstheme="majorBidi"/>
                <w:sz w:val="24"/>
                <w:rtl/>
                <w:lang w:val="en-US"/>
              </w:rPr>
              <w:t>قسم الرياضيات</w:t>
            </w:r>
          </w:p>
        </w:tc>
      </w:tr>
    </w:tbl>
    <w:p w14:paraId="1C406B6D" w14:textId="77777777" w:rsidR="00816F3D" w:rsidRPr="00641F3E" w:rsidRDefault="00816F3D" w:rsidP="00816F3D">
      <w:pPr>
        <w:jc w:val="center"/>
        <w:rPr>
          <w:rFonts w:asciiTheme="majorBidi" w:hAnsiTheme="majorBidi" w:cstheme="majorBidi"/>
        </w:rPr>
      </w:pPr>
      <w:r w:rsidRPr="00641F3E">
        <w:rPr>
          <w:rFonts w:asciiTheme="majorBidi" w:hAnsiTheme="majorBidi" w:cstheme="majorBidi"/>
          <w:noProof/>
        </w:rPr>
        <w:drawing>
          <wp:inline distT="0" distB="0" distL="0" distR="0" wp14:anchorId="45D50EEF" wp14:editId="19AAC4DD">
            <wp:extent cx="780169" cy="914400"/>
            <wp:effectExtent l="0" t="0" r="1270" b="0"/>
            <wp:docPr id="7" name="Picture 7" descr="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ard Lear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3467"/>
                    <a:stretch/>
                  </pic:blipFill>
                  <pic:spPr bwMode="auto">
                    <a:xfrm>
                      <a:off x="0" y="0"/>
                      <a:ext cx="780169"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E66000C" w14:textId="77777777" w:rsidR="00816F3D" w:rsidRPr="00641F3E" w:rsidRDefault="00816F3D" w:rsidP="00816F3D">
      <w:pPr>
        <w:jc w:val="center"/>
        <w:rPr>
          <w:rFonts w:asciiTheme="majorBidi" w:hAnsiTheme="majorBidi" w:cstheme="majorBidi"/>
          <w:sz w:val="44"/>
          <w:szCs w:val="40"/>
          <w:rtl/>
        </w:rPr>
      </w:pPr>
    </w:p>
    <w:p w14:paraId="5A1CC930" w14:textId="77777777" w:rsidR="00816F3D" w:rsidRPr="00641F3E" w:rsidRDefault="00816F3D" w:rsidP="00816F3D">
      <w:pPr>
        <w:jc w:val="center"/>
        <w:rPr>
          <w:rFonts w:asciiTheme="majorBidi" w:hAnsiTheme="majorBidi" w:cstheme="majorBidi"/>
          <w:sz w:val="44"/>
          <w:szCs w:val="40"/>
          <w:rtl/>
        </w:rPr>
      </w:pPr>
      <w:r w:rsidRPr="00641F3E">
        <w:rPr>
          <w:rFonts w:asciiTheme="majorBidi" w:hAnsiTheme="majorBidi" w:cstheme="majorBidi"/>
          <w:sz w:val="44"/>
          <w:szCs w:val="40"/>
          <w:rtl/>
        </w:rPr>
        <w:t>تقييم سعة المستشفيات في مملكة البحرين أثناء فترة الوباء كوفيد-19</w:t>
      </w:r>
    </w:p>
    <w:p w14:paraId="1D5F27F5" w14:textId="77777777" w:rsidR="00816F3D" w:rsidRPr="00641F3E" w:rsidRDefault="00816F3D" w:rsidP="00816F3D">
      <w:pPr>
        <w:bidi/>
        <w:jc w:val="center"/>
        <w:rPr>
          <w:rFonts w:asciiTheme="majorBidi" w:hAnsiTheme="majorBidi" w:cstheme="majorBidi"/>
          <w:b/>
          <w:bCs w:val="0"/>
          <w:sz w:val="32"/>
          <w:szCs w:val="28"/>
          <w:rtl/>
        </w:rPr>
      </w:pPr>
      <w:r w:rsidRPr="00641F3E">
        <w:rPr>
          <w:rFonts w:asciiTheme="majorBidi" w:hAnsiTheme="majorBidi" w:cstheme="majorBidi"/>
          <w:b/>
          <w:bCs w:val="0"/>
          <w:sz w:val="32"/>
          <w:szCs w:val="28"/>
          <w:rtl/>
        </w:rPr>
        <w:t xml:space="preserve">يُسلم هذا التقرير كمطلب جزئي لمقرر طرق البحث العلمي استكمالًا لبرنامج الماجستير في علم البيانات الضخمة وتحليلها </w:t>
      </w:r>
    </w:p>
    <w:p w14:paraId="3B607512" w14:textId="77777777" w:rsidR="00816F3D" w:rsidRPr="00641F3E" w:rsidRDefault="00816F3D" w:rsidP="00816F3D">
      <w:pPr>
        <w:jc w:val="center"/>
        <w:rPr>
          <w:rFonts w:asciiTheme="majorBidi" w:hAnsiTheme="majorBidi" w:cstheme="majorBidi"/>
          <w:rtl/>
        </w:rPr>
      </w:pPr>
    </w:p>
    <w:p w14:paraId="7E78050F" w14:textId="77777777" w:rsidR="00816F3D" w:rsidRPr="00641F3E" w:rsidRDefault="00816F3D" w:rsidP="00816F3D">
      <w:pPr>
        <w:jc w:val="center"/>
        <w:rPr>
          <w:rFonts w:asciiTheme="majorBidi" w:hAnsiTheme="majorBidi" w:cstheme="majorBidi"/>
        </w:rPr>
      </w:pPr>
    </w:p>
    <w:p w14:paraId="5D670244" w14:textId="77777777" w:rsidR="00816F3D" w:rsidRPr="00641F3E" w:rsidRDefault="00816F3D" w:rsidP="00816F3D">
      <w:pPr>
        <w:jc w:val="center"/>
        <w:rPr>
          <w:rFonts w:asciiTheme="majorBidi" w:hAnsiTheme="majorBidi" w:cstheme="majorBidi"/>
        </w:rPr>
      </w:pPr>
    </w:p>
    <w:p w14:paraId="53CEC13F"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تم تحضيره من قبل</w:t>
      </w:r>
    </w:p>
    <w:p w14:paraId="3DD85FDC" w14:textId="77777777" w:rsidR="00816F3D" w:rsidRPr="00641F3E" w:rsidRDefault="00816F3D" w:rsidP="00816F3D">
      <w:pPr>
        <w:jc w:val="center"/>
        <w:rPr>
          <w:rFonts w:asciiTheme="majorBidi" w:hAnsiTheme="majorBidi" w:cstheme="majorBidi"/>
          <w:sz w:val="36"/>
          <w:szCs w:val="32"/>
          <w:rtl/>
          <w:lang w:bidi="ar-BH"/>
        </w:rPr>
      </w:pPr>
      <w:r w:rsidRPr="00641F3E">
        <w:rPr>
          <w:rFonts w:asciiTheme="majorBidi" w:hAnsiTheme="majorBidi" w:cstheme="majorBidi"/>
          <w:sz w:val="36"/>
          <w:szCs w:val="32"/>
          <w:rtl/>
          <w:lang w:bidi="ar-BH"/>
        </w:rPr>
        <w:t>عايشة خالد  -  أحمد خضر</w:t>
      </w:r>
    </w:p>
    <w:p w14:paraId="30E249D3" w14:textId="36103801" w:rsidR="00816F3D" w:rsidRPr="00641F3E" w:rsidRDefault="00816F3D" w:rsidP="00816F3D">
      <w:pPr>
        <w:bidi/>
        <w:jc w:val="center"/>
        <w:rPr>
          <w:rFonts w:asciiTheme="majorBidi" w:hAnsiTheme="majorBidi" w:cstheme="majorBidi"/>
        </w:rPr>
      </w:pPr>
      <w:r w:rsidRPr="00641F3E">
        <w:rPr>
          <w:rFonts w:asciiTheme="majorBidi" w:hAnsiTheme="majorBidi" w:cstheme="majorBidi"/>
        </w:rPr>
        <w:t xml:space="preserve">20092905 </w:t>
      </w:r>
      <w:r w:rsidRPr="00641F3E">
        <w:rPr>
          <w:rFonts w:asciiTheme="majorBidi" w:hAnsiTheme="majorBidi" w:cstheme="majorBidi"/>
          <w:rtl/>
        </w:rPr>
        <w:t xml:space="preserve">  </w:t>
      </w:r>
      <w:r w:rsidRPr="00641F3E">
        <w:rPr>
          <w:rFonts w:asciiTheme="majorBidi" w:hAnsiTheme="majorBidi" w:cstheme="majorBidi" w:hint="cs"/>
          <w:rtl/>
        </w:rPr>
        <w:t>-</w:t>
      </w:r>
      <w:r w:rsidR="00B2303E" w:rsidRPr="00641F3E">
        <w:rPr>
          <w:rFonts w:asciiTheme="majorBidi" w:hAnsiTheme="majorBidi" w:cstheme="majorBidi"/>
          <w:rtl/>
        </w:rPr>
        <w:t xml:space="preserve">  </w:t>
      </w:r>
      <w:r w:rsidRPr="00641F3E">
        <w:rPr>
          <w:rFonts w:asciiTheme="majorBidi" w:hAnsiTheme="majorBidi" w:cstheme="majorBidi"/>
        </w:rPr>
        <w:t>20113798</w:t>
      </w:r>
      <w:r w:rsidRPr="00641F3E">
        <w:rPr>
          <w:rFonts w:asciiTheme="majorBidi" w:hAnsiTheme="majorBidi" w:cstheme="majorBidi"/>
          <w:rtl/>
        </w:rPr>
        <w:t xml:space="preserve"> </w:t>
      </w:r>
    </w:p>
    <w:p w14:paraId="7436E164" w14:textId="77777777" w:rsidR="00816F3D" w:rsidRPr="00641F3E" w:rsidRDefault="00816F3D" w:rsidP="00816F3D">
      <w:pPr>
        <w:jc w:val="center"/>
        <w:rPr>
          <w:rFonts w:asciiTheme="majorBidi" w:hAnsiTheme="majorBidi" w:cstheme="majorBidi"/>
        </w:rPr>
      </w:pPr>
    </w:p>
    <w:p w14:paraId="7871ACF0"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بإشراف</w:t>
      </w:r>
    </w:p>
    <w:p w14:paraId="3C047DE1" w14:textId="77777777" w:rsidR="00816F3D" w:rsidRPr="00641F3E" w:rsidRDefault="00816F3D" w:rsidP="00816F3D">
      <w:pPr>
        <w:jc w:val="center"/>
        <w:rPr>
          <w:rFonts w:asciiTheme="majorBidi" w:hAnsiTheme="majorBidi" w:cstheme="majorBidi"/>
          <w:sz w:val="40"/>
          <w:szCs w:val="36"/>
        </w:rPr>
      </w:pPr>
      <w:r w:rsidRPr="00641F3E">
        <w:rPr>
          <w:rFonts w:asciiTheme="majorBidi" w:hAnsiTheme="majorBidi" w:cstheme="majorBidi"/>
          <w:sz w:val="40"/>
          <w:szCs w:val="36"/>
          <w:rtl/>
        </w:rPr>
        <w:t>د. سوسن هلال</w:t>
      </w:r>
    </w:p>
    <w:p w14:paraId="135E02F9"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استاذ مساعد</w:t>
      </w:r>
    </w:p>
    <w:p w14:paraId="18A4C2F5" w14:textId="77777777" w:rsidR="00816F3D" w:rsidRPr="00641F3E" w:rsidRDefault="00816F3D" w:rsidP="00816F3D">
      <w:pPr>
        <w:jc w:val="center"/>
        <w:rPr>
          <w:rFonts w:asciiTheme="majorBidi" w:hAnsiTheme="majorBidi" w:cstheme="majorBidi"/>
          <w:b/>
          <w:bCs w:val="0"/>
          <w:sz w:val="32"/>
          <w:szCs w:val="28"/>
        </w:rPr>
      </w:pPr>
      <w:r w:rsidRPr="00641F3E">
        <w:rPr>
          <w:rFonts w:asciiTheme="majorBidi" w:hAnsiTheme="majorBidi" w:cstheme="majorBidi"/>
          <w:b/>
          <w:bCs w:val="0"/>
          <w:sz w:val="32"/>
          <w:szCs w:val="28"/>
          <w:rtl/>
        </w:rPr>
        <w:t>جامعة البحرين</w:t>
      </w:r>
    </w:p>
    <w:p w14:paraId="03D7E2D6" w14:textId="77777777" w:rsidR="00816F3D" w:rsidRPr="00641F3E" w:rsidRDefault="00816F3D" w:rsidP="00816F3D">
      <w:pPr>
        <w:jc w:val="center"/>
        <w:rPr>
          <w:rFonts w:asciiTheme="majorBidi" w:hAnsiTheme="majorBidi" w:cstheme="majorBidi"/>
        </w:rPr>
      </w:pPr>
    </w:p>
    <w:p w14:paraId="0C25D734" w14:textId="77777777" w:rsidR="00816F3D" w:rsidRPr="00641F3E" w:rsidRDefault="00816F3D" w:rsidP="00816F3D">
      <w:pPr>
        <w:jc w:val="center"/>
        <w:rPr>
          <w:rFonts w:asciiTheme="majorBidi" w:hAnsiTheme="majorBidi" w:cstheme="majorBidi"/>
        </w:rPr>
      </w:pPr>
    </w:p>
    <w:p w14:paraId="22BDA6DB" w14:textId="77777777" w:rsidR="00816F3D" w:rsidRPr="00641F3E" w:rsidRDefault="00816F3D" w:rsidP="00816F3D">
      <w:pPr>
        <w:jc w:val="center"/>
        <w:rPr>
          <w:rFonts w:asciiTheme="majorBidi" w:hAnsiTheme="majorBidi" w:cstheme="majorBidi"/>
          <w:szCs w:val="28"/>
          <w:rtl/>
        </w:rPr>
      </w:pPr>
      <w:r w:rsidRPr="00641F3E">
        <w:rPr>
          <w:rFonts w:asciiTheme="majorBidi" w:hAnsiTheme="majorBidi" w:cstheme="majorBidi"/>
          <w:szCs w:val="28"/>
          <w:rtl/>
        </w:rPr>
        <w:t>مملكة البحرين</w:t>
      </w:r>
    </w:p>
    <w:p w14:paraId="60B6E58A" w14:textId="77777777" w:rsidR="00816F3D" w:rsidRPr="00641F3E" w:rsidRDefault="00816F3D" w:rsidP="00816F3D">
      <w:pPr>
        <w:jc w:val="center"/>
        <w:rPr>
          <w:rFonts w:asciiTheme="majorBidi" w:hAnsiTheme="majorBidi" w:cstheme="majorBidi"/>
          <w:szCs w:val="28"/>
          <w:rtl/>
          <w:lang w:bidi="ar-BH"/>
        </w:rPr>
      </w:pPr>
      <w:r w:rsidRPr="00641F3E">
        <w:rPr>
          <w:rFonts w:asciiTheme="majorBidi" w:hAnsiTheme="majorBidi" w:cstheme="majorBidi"/>
          <w:szCs w:val="28"/>
          <w:rtl/>
        </w:rPr>
        <w:t>ديسمبر 2020</w:t>
      </w:r>
    </w:p>
    <w:p w14:paraId="79D7CD25" w14:textId="77777777" w:rsidR="00816F3D" w:rsidRDefault="00816F3D" w:rsidP="00816F3D">
      <w:pPr>
        <w:spacing w:after="160" w:line="259" w:lineRule="auto"/>
        <w:rPr>
          <w:b/>
          <w:bCs w:val="0"/>
          <w:lang w:bidi="ar-BH"/>
        </w:rPr>
      </w:pPr>
    </w:p>
    <w:p w14:paraId="6390D1FF" w14:textId="15AF1C27" w:rsidR="00816F3D" w:rsidRDefault="00816F3D" w:rsidP="00816F3D">
      <w:pPr>
        <w:spacing w:after="160" w:line="259" w:lineRule="auto"/>
        <w:rPr>
          <w:b/>
          <w:bCs w:val="0"/>
          <w:lang w:bidi="ar-BH"/>
        </w:rPr>
        <w:sectPr w:rsidR="00816F3D" w:rsidSect="00F121DD">
          <w:pgSz w:w="11906" w:h="16838" w:code="9"/>
          <w:pgMar w:top="1440" w:right="1800" w:bottom="1440" w:left="1800" w:header="706" w:footer="706" w:gutter="0"/>
          <w:cols w:space="708"/>
          <w:docGrid w:linePitch="360"/>
        </w:sectPr>
      </w:pPr>
    </w:p>
    <w:p w14:paraId="28821205" w14:textId="0450F132" w:rsidR="00052BC9" w:rsidRDefault="00052BC9" w:rsidP="00052BC9">
      <w:pPr>
        <w:pStyle w:val="UOB-ChapterCover"/>
      </w:pPr>
      <w:r>
        <w:lastRenderedPageBreak/>
        <w:t>Abstract</w:t>
      </w:r>
    </w:p>
    <w:p w14:paraId="3FC7DF5C" w14:textId="4EEF394B" w:rsidR="00203BE8" w:rsidRDefault="00203BE8">
      <w:pPr>
        <w:spacing w:after="160" w:line="259" w:lineRule="auto"/>
        <w:rPr>
          <w:rFonts w:eastAsiaTheme="majorEastAsia" w:cs="Times New Roman"/>
          <w:b/>
          <w:bCs w:val="0"/>
          <w:color w:val="auto"/>
          <w:spacing w:val="-10"/>
          <w:kern w:val="28"/>
          <w:sz w:val="40"/>
          <w:szCs w:val="40"/>
          <w:lang w:val="en-US"/>
        </w:rPr>
      </w:pPr>
    </w:p>
    <w:sdt>
      <w:sdtPr>
        <w:rPr>
          <w:rFonts w:ascii="Times New Roman" w:eastAsia="Times New Roman" w:hAnsi="Times New Roman" w:cs="Book Antiqua"/>
          <w:bCs/>
          <w:color w:val="000000"/>
          <w:sz w:val="28"/>
          <w:szCs w:val="24"/>
          <w:lang w:val="en-GB"/>
        </w:rPr>
        <w:id w:val="-1233000617"/>
        <w:docPartObj>
          <w:docPartGallery w:val="Table of Contents"/>
          <w:docPartUnique/>
        </w:docPartObj>
      </w:sdtPr>
      <w:sdtEndPr>
        <w:rPr>
          <w:b/>
          <w:noProof/>
        </w:rPr>
      </w:sdtEndPr>
      <w:sdtContent>
        <w:p w14:paraId="136437FF" w14:textId="2B32E9D5" w:rsidR="00806020" w:rsidRPr="00806020" w:rsidRDefault="00806020">
          <w:pPr>
            <w:pStyle w:val="TOCHeading"/>
            <w:rPr>
              <w:rStyle w:val="UOB-ChapterCoverChar"/>
              <w:color w:val="auto"/>
            </w:rPr>
          </w:pPr>
          <w:r w:rsidRPr="00806020">
            <w:rPr>
              <w:rStyle w:val="UOB-ChapterCoverChar"/>
              <w:color w:val="auto"/>
            </w:rPr>
            <w:t>Table of Contents</w:t>
          </w:r>
        </w:p>
        <w:p w14:paraId="583C75A2" w14:textId="48FB0A48" w:rsidR="00E8251E" w:rsidRDefault="00806020">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\o "1-3" \h \z \u </w:instrText>
          </w:r>
          <w:r>
            <w:fldChar w:fldCharType="separate"/>
          </w:r>
          <w:hyperlink w:anchor="_Toc59142824" w:history="1">
            <w:r w:rsidR="00E8251E" w:rsidRPr="003833B5">
              <w:rPr>
                <w:rStyle w:val="Hyperlink"/>
                <w:rFonts w:eastAsiaTheme="majorEastAsia"/>
                <w:noProof/>
              </w:rPr>
              <w:t>1</w:t>
            </w:r>
            <w:r w:rsidR="00E8251E">
              <w:rPr>
                <w:rFonts w:asciiTheme="minorHAnsi" w:eastAsiaTheme="minorEastAsia" w:hAnsiTheme="minorHAnsi" w:cstheme="minorBidi"/>
                <w:bCs w:val="0"/>
                <w:noProof/>
                <w:color w:val="auto"/>
                <w:sz w:val="22"/>
                <w:szCs w:val="22"/>
                <w:lang w:eastAsia="en-GB"/>
              </w:rPr>
              <w:tab/>
            </w:r>
            <w:r w:rsidR="00E8251E" w:rsidRPr="003833B5">
              <w:rPr>
                <w:rStyle w:val="Hyperlink"/>
                <w:rFonts w:eastAsiaTheme="majorEastAsia"/>
                <w:noProof/>
              </w:rPr>
              <w:t>Chapter One</w:t>
            </w:r>
            <w:r w:rsidR="00E8251E">
              <w:rPr>
                <w:noProof/>
                <w:webHidden/>
              </w:rPr>
              <w:tab/>
            </w:r>
            <w:r w:rsidR="00E8251E">
              <w:rPr>
                <w:noProof/>
                <w:webHidden/>
              </w:rPr>
              <w:fldChar w:fldCharType="begin"/>
            </w:r>
            <w:r w:rsidR="00E8251E">
              <w:rPr>
                <w:noProof/>
                <w:webHidden/>
              </w:rPr>
              <w:instrText xml:space="preserve"> PAGEREF _Toc59142824 \h </w:instrText>
            </w:r>
            <w:r w:rsidR="00E8251E">
              <w:rPr>
                <w:noProof/>
                <w:webHidden/>
              </w:rPr>
            </w:r>
            <w:r w:rsidR="00E8251E">
              <w:rPr>
                <w:noProof/>
                <w:webHidden/>
              </w:rPr>
              <w:fldChar w:fldCharType="separate"/>
            </w:r>
            <w:r w:rsidR="00E8251E">
              <w:rPr>
                <w:noProof/>
                <w:webHidden/>
              </w:rPr>
              <w:t>1</w:t>
            </w:r>
            <w:r w:rsidR="00E8251E">
              <w:rPr>
                <w:noProof/>
                <w:webHidden/>
              </w:rPr>
              <w:fldChar w:fldCharType="end"/>
            </w:r>
          </w:hyperlink>
        </w:p>
        <w:p w14:paraId="2279A4D7" w14:textId="49782094"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5" w:history="1">
            <w:r w:rsidRPr="003833B5">
              <w:rPr>
                <w:rStyle w:val="Hyperlink"/>
                <w:rFonts w:eastAsiaTheme="majorEastAsia"/>
                <w:noProof/>
                <w:lang w:val="en-US"/>
              </w:rPr>
              <w:t>1.1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_Toc59142825 \h </w:instrText>
            </w:r>
            <w:r>
              <w:rPr>
                <w:noProof/>
                <w:webHidden/>
              </w:rPr>
            </w:r>
            <w:r>
              <w:rPr>
                <w:noProof/>
                <w:webHidden/>
              </w:rPr>
              <w:fldChar w:fldCharType="separate"/>
            </w:r>
            <w:r>
              <w:rPr>
                <w:noProof/>
                <w:webHidden/>
              </w:rPr>
              <w:t>2</w:t>
            </w:r>
            <w:r>
              <w:rPr>
                <w:noProof/>
                <w:webHidden/>
              </w:rPr>
              <w:fldChar w:fldCharType="end"/>
            </w:r>
          </w:hyperlink>
        </w:p>
        <w:p w14:paraId="2FB58F8B" w14:textId="4C1076D0"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6" w:history="1">
            <w:r w:rsidRPr="003833B5">
              <w:rPr>
                <w:rStyle w:val="Hyperlink"/>
                <w:rFonts w:eastAsiaTheme="majorEastAsia"/>
                <w:noProof/>
                <w:lang w:val="en-US"/>
              </w:rPr>
              <w:t>1.2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Problem</w:t>
            </w:r>
            <w:r>
              <w:rPr>
                <w:noProof/>
                <w:webHidden/>
              </w:rPr>
              <w:tab/>
            </w:r>
            <w:r>
              <w:rPr>
                <w:noProof/>
                <w:webHidden/>
              </w:rPr>
              <w:fldChar w:fldCharType="begin"/>
            </w:r>
            <w:r>
              <w:rPr>
                <w:noProof/>
                <w:webHidden/>
              </w:rPr>
              <w:instrText xml:space="preserve"> PAGEREF _Toc59142826 \h </w:instrText>
            </w:r>
            <w:r>
              <w:rPr>
                <w:noProof/>
                <w:webHidden/>
              </w:rPr>
            </w:r>
            <w:r>
              <w:rPr>
                <w:noProof/>
                <w:webHidden/>
              </w:rPr>
              <w:fldChar w:fldCharType="separate"/>
            </w:r>
            <w:r>
              <w:rPr>
                <w:noProof/>
                <w:webHidden/>
              </w:rPr>
              <w:t>2</w:t>
            </w:r>
            <w:r>
              <w:rPr>
                <w:noProof/>
                <w:webHidden/>
              </w:rPr>
              <w:fldChar w:fldCharType="end"/>
            </w:r>
          </w:hyperlink>
        </w:p>
        <w:p w14:paraId="63508D41" w14:textId="641FD9B8"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7" w:history="1">
            <w:r w:rsidRPr="003833B5">
              <w:rPr>
                <w:rStyle w:val="Hyperlink"/>
                <w:rFonts w:eastAsiaTheme="majorEastAsia"/>
                <w:noProof/>
                <w:lang w:val="en-US"/>
              </w:rPr>
              <w:t>1.3</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Questions</w:t>
            </w:r>
            <w:r>
              <w:rPr>
                <w:noProof/>
                <w:webHidden/>
              </w:rPr>
              <w:tab/>
            </w:r>
            <w:r>
              <w:rPr>
                <w:noProof/>
                <w:webHidden/>
              </w:rPr>
              <w:fldChar w:fldCharType="begin"/>
            </w:r>
            <w:r>
              <w:rPr>
                <w:noProof/>
                <w:webHidden/>
              </w:rPr>
              <w:instrText xml:space="preserve"> PAGEREF _Toc59142827 \h </w:instrText>
            </w:r>
            <w:r>
              <w:rPr>
                <w:noProof/>
                <w:webHidden/>
              </w:rPr>
            </w:r>
            <w:r>
              <w:rPr>
                <w:noProof/>
                <w:webHidden/>
              </w:rPr>
              <w:fldChar w:fldCharType="separate"/>
            </w:r>
            <w:r>
              <w:rPr>
                <w:noProof/>
                <w:webHidden/>
              </w:rPr>
              <w:t>2</w:t>
            </w:r>
            <w:r>
              <w:rPr>
                <w:noProof/>
                <w:webHidden/>
              </w:rPr>
              <w:fldChar w:fldCharType="end"/>
            </w:r>
          </w:hyperlink>
        </w:p>
        <w:p w14:paraId="2447D493" w14:textId="675677C1"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8" w:history="1">
            <w:r w:rsidRPr="003833B5">
              <w:rPr>
                <w:rStyle w:val="Hyperlink"/>
                <w:rFonts w:eastAsiaTheme="majorEastAsia"/>
                <w:noProof/>
                <w:lang w:val="en-US"/>
              </w:rPr>
              <w:t>1.4</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Objectives</w:t>
            </w:r>
            <w:r>
              <w:rPr>
                <w:noProof/>
                <w:webHidden/>
              </w:rPr>
              <w:tab/>
            </w:r>
            <w:r>
              <w:rPr>
                <w:noProof/>
                <w:webHidden/>
              </w:rPr>
              <w:fldChar w:fldCharType="begin"/>
            </w:r>
            <w:r>
              <w:rPr>
                <w:noProof/>
                <w:webHidden/>
              </w:rPr>
              <w:instrText xml:space="preserve"> PAGEREF _Toc59142828 \h </w:instrText>
            </w:r>
            <w:r>
              <w:rPr>
                <w:noProof/>
                <w:webHidden/>
              </w:rPr>
            </w:r>
            <w:r>
              <w:rPr>
                <w:noProof/>
                <w:webHidden/>
              </w:rPr>
              <w:fldChar w:fldCharType="separate"/>
            </w:r>
            <w:r>
              <w:rPr>
                <w:noProof/>
                <w:webHidden/>
              </w:rPr>
              <w:t>2</w:t>
            </w:r>
            <w:r>
              <w:rPr>
                <w:noProof/>
                <w:webHidden/>
              </w:rPr>
              <w:fldChar w:fldCharType="end"/>
            </w:r>
          </w:hyperlink>
        </w:p>
        <w:p w14:paraId="72B2DCB2" w14:textId="0D9639CD"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29" w:history="1">
            <w:r w:rsidRPr="003833B5">
              <w:rPr>
                <w:rStyle w:val="Hyperlink"/>
                <w:rFonts w:eastAsiaTheme="majorEastAsia"/>
                <w:noProof/>
                <w:lang w:val="en-US"/>
              </w:rPr>
              <w:t>1.5</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Significance</w:t>
            </w:r>
            <w:r>
              <w:rPr>
                <w:noProof/>
                <w:webHidden/>
              </w:rPr>
              <w:tab/>
            </w:r>
            <w:r>
              <w:rPr>
                <w:noProof/>
                <w:webHidden/>
              </w:rPr>
              <w:fldChar w:fldCharType="begin"/>
            </w:r>
            <w:r>
              <w:rPr>
                <w:noProof/>
                <w:webHidden/>
              </w:rPr>
              <w:instrText xml:space="preserve"> PAGEREF _Toc59142829 \h </w:instrText>
            </w:r>
            <w:r>
              <w:rPr>
                <w:noProof/>
                <w:webHidden/>
              </w:rPr>
            </w:r>
            <w:r>
              <w:rPr>
                <w:noProof/>
                <w:webHidden/>
              </w:rPr>
              <w:fldChar w:fldCharType="separate"/>
            </w:r>
            <w:r>
              <w:rPr>
                <w:noProof/>
                <w:webHidden/>
              </w:rPr>
              <w:t>2</w:t>
            </w:r>
            <w:r>
              <w:rPr>
                <w:noProof/>
                <w:webHidden/>
              </w:rPr>
              <w:fldChar w:fldCharType="end"/>
            </w:r>
          </w:hyperlink>
        </w:p>
        <w:p w14:paraId="52C99BF0" w14:textId="4BB86387"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0" w:history="1">
            <w:r w:rsidRPr="003833B5">
              <w:rPr>
                <w:rStyle w:val="Hyperlink"/>
                <w:rFonts w:eastAsiaTheme="majorEastAsia"/>
                <w:noProof/>
                <w:lang w:val="en-US"/>
              </w:rPr>
              <w:t>1.6</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Setting</w:t>
            </w:r>
            <w:r>
              <w:rPr>
                <w:noProof/>
                <w:webHidden/>
              </w:rPr>
              <w:tab/>
            </w:r>
            <w:r>
              <w:rPr>
                <w:noProof/>
                <w:webHidden/>
              </w:rPr>
              <w:fldChar w:fldCharType="begin"/>
            </w:r>
            <w:r>
              <w:rPr>
                <w:noProof/>
                <w:webHidden/>
              </w:rPr>
              <w:instrText xml:space="preserve"> PAGEREF _Toc59142830 \h </w:instrText>
            </w:r>
            <w:r>
              <w:rPr>
                <w:noProof/>
                <w:webHidden/>
              </w:rPr>
            </w:r>
            <w:r>
              <w:rPr>
                <w:noProof/>
                <w:webHidden/>
              </w:rPr>
              <w:fldChar w:fldCharType="separate"/>
            </w:r>
            <w:r>
              <w:rPr>
                <w:noProof/>
                <w:webHidden/>
              </w:rPr>
              <w:t>2</w:t>
            </w:r>
            <w:r>
              <w:rPr>
                <w:noProof/>
                <w:webHidden/>
              </w:rPr>
              <w:fldChar w:fldCharType="end"/>
            </w:r>
          </w:hyperlink>
        </w:p>
        <w:p w14:paraId="1B702905" w14:textId="05525E49"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1" w:history="1">
            <w:r w:rsidRPr="003833B5">
              <w:rPr>
                <w:rStyle w:val="Hyperlink"/>
                <w:rFonts w:eastAsiaTheme="majorEastAsia"/>
                <w:noProof/>
                <w:lang w:val="en-US"/>
              </w:rPr>
              <w:t>1.7</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Definition of Terms</w:t>
            </w:r>
            <w:r>
              <w:rPr>
                <w:noProof/>
                <w:webHidden/>
              </w:rPr>
              <w:tab/>
            </w:r>
            <w:r>
              <w:rPr>
                <w:noProof/>
                <w:webHidden/>
              </w:rPr>
              <w:fldChar w:fldCharType="begin"/>
            </w:r>
            <w:r>
              <w:rPr>
                <w:noProof/>
                <w:webHidden/>
              </w:rPr>
              <w:instrText xml:space="preserve"> PAGEREF _Toc59142831 \h </w:instrText>
            </w:r>
            <w:r>
              <w:rPr>
                <w:noProof/>
                <w:webHidden/>
              </w:rPr>
            </w:r>
            <w:r>
              <w:rPr>
                <w:noProof/>
                <w:webHidden/>
              </w:rPr>
              <w:fldChar w:fldCharType="separate"/>
            </w:r>
            <w:r>
              <w:rPr>
                <w:noProof/>
                <w:webHidden/>
              </w:rPr>
              <w:t>2</w:t>
            </w:r>
            <w:r>
              <w:rPr>
                <w:noProof/>
                <w:webHidden/>
              </w:rPr>
              <w:fldChar w:fldCharType="end"/>
            </w:r>
          </w:hyperlink>
        </w:p>
        <w:p w14:paraId="38E26EB2" w14:textId="70A4F983" w:rsidR="00E8251E" w:rsidRDefault="00E8251E">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42832" w:history="1">
            <w:r w:rsidRPr="003833B5">
              <w:rPr>
                <w:rStyle w:val="Hyperlink"/>
                <w:rFonts w:eastAsiaTheme="majorEastAsia"/>
                <w:noProof/>
              </w:rPr>
              <w:t>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rPr>
              <w:t>Chapter Two</w:t>
            </w:r>
            <w:r>
              <w:rPr>
                <w:noProof/>
                <w:webHidden/>
              </w:rPr>
              <w:tab/>
            </w:r>
            <w:r>
              <w:rPr>
                <w:noProof/>
                <w:webHidden/>
              </w:rPr>
              <w:fldChar w:fldCharType="begin"/>
            </w:r>
            <w:r>
              <w:rPr>
                <w:noProof/>
                <w:webHidden/>
              </w:rPr>
              <w:instrText xml:space="preserve"> PAGEREF _Toc59142832 \h </w:instrText>
            </w:r>
            <w:r>
              <w:rPr>
                <w:noProof/>
                <w:webHidden/>
              </w:rPr>
            </w:r>
            <w:r>
              <w:rPr>
                <w:noProof/>
                <w:webHidden/>
              </w:rPr>
              <w:fldChar w:fldCharType="separate"/>
            </w:r>
            <w:r>
              <w:rPr>
                <w:noProof/>
                <w:webHidden/>
              </w:rPr>
              <w:t>3</w:t>
            </w:r>
            <w:r>
              <w:rPr>
                <w:noProof/>
                <w:webHidden/>
              </w:rPr>
              <w:fldChar w:fldCharType="end"/>
            </w:r>
          </w:hyperlink>
        </w:p>
        <w:p w14:paraId="61BD803F" w14:textId="51B0E1FD"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3" w:history="1">
            <w:r w:rsidRPr="003833B5">
              <w:rPr>
                <w:rStyle w:val="Hyperlink"/>
                <w:rFonts w:eastAsiaTheme="majorEastAsia"/>
                <w:noProof/>
                <w:lang w:val="en-US"/>
              </w:rPr>
              <w:t>2.1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_Toc59142833 \h </w:instrText>
            </w:r>
            <w:r>
              <w:rPr>
                <w:noProof/>
                <w:webHidden/>
              </w:rPr>
            </w:r>
            <w:r>
              <w:rPr>
                <w:noProof/>
                <w:webHidden/>
              </w:rPr>
              <w:fldChar w:fldCharType="separate"/>
            </w:r>
            <w:r>
              <w:rPr>
                <w:noProof/>
                <w:webHidden/>
              </w:rPr>
              <w:t>4</w:t>
            </w:r>
            <w:r>
              <w:rPr>
                <w:noProof/>
                <w:webHidden/>
              </w:rPr>
              <w:fldChar w:fldCharType="end"/>
            </w:r>
          </w:hyperlink>
        </w:p>
        <w:p w14:paraId="3DEDEC12" w14:textId="348C15F4"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4" w:history="1">
            <w:r w:rsidRPr="003833B5">
              <w:rPr>
                <w:rStyle w:val="Hyperlink"/>
                <w:rFonts w:eastAsiaTheme="majorEastAsia"/>
                <w:noProof/>
                <w:lang w:val="en-US"/>
              </w:rPr>
              <w:t>2.2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Theoretical Framework</w:t>
            </w:r>
            <w:r>
              <w:rPr>
                <w:noProof/>
                <w:webHidden/>
              </w:rPr>
              <w:tab/>
            </w:r>
            <w:r>
              <w:rPr>
                <w:noProof/>
                <w:webHidden/>
              </w:rPr>
              <w:fldChar w:fldCharType="begin"/>
            </w:r>
            <w:r>
              <w:rPr>
                <w:noProof/>
                <w:webHidden/>
              </w:rPr>
              <w:instrText xml:space="preserve"> PAGEREF _Toc59142834 \h </w:instrText>
            </w:r>
            <w:r>
              <w:rPr>
                <w:noProof/>
                <w:webHidden/>
              </w:rPr>
            </w:r>
            <w:r>
              <w:rPr>
                <w:noProof/>
                <w:webHidden/>
              </w:rPr>
              <w:fldChar w:fldCharType="separate"/>
            </w:r>
            <w:r>
              <w:rPr>
                <w:noProof/>
                <w:webHidden/>
              </w:rPr>
              <w:t>4</w:t>
            </w:r>
            <w:r>
              <w:rPr>
                <w:noProof/>
                <w:webHidden/>
              </w:rPr>
              <w:fldChar w:fldCharType="end"/>
            </w:r>
          </w:hyperlink>
        </w:p>
        <w:p w14:paraId="6B8639B1" w14:textId="2909D1D5"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5" w:history="1">
            <w:r w:rsidRPr="003833B5">
              <w:rPr>
                <w:rStyle w:val="Hyperlink"/>
                <w:rFonts w:eastAsiaTheme="majorEastAsia"/>
                <w:noProof/>
                <w:lang w:val="en-US"/>
              </w:rPr>
              <w:t>2.3</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Hypothesis</w:t>
            </w:r>
            <w:r>
              <w:rPr>
                <w:noProof/>
                <w:webHidden/>
              </w:rPr>
              <w:tab/>
            </w:r>
            <w:r>
              <w:rPr>
                <w:noProof/>
                <w:webHidden/>
              </w:rPr>
              <w:fldChar w:fldCharType="begin"/>
            </w:r>
            <w:r>
              <w:rPr>
                <w:noProof/>
                <w:webHidden/>
              </w:rPr>
              <w:instrText xml:space="preserve"> PAGEREF _Toc59142835 \h </w:instrText>
            </w:r>
            <w:r>
              <w:rPr>
                <w:noProof/>
                <w:webHidden/>
              </w:rPr>
            </w:r>
            <w:r>
              <w:rPr>
                <w:noProof/>
                <w:webHidden/>
              </w:rPr>
              <w:fldChar w:fldCharType="separate"/>
            </w:r>
            <w:r>
              <w:rPr>
                <w:noProof/>
                <w:webHidden/>
              </w:rPr>
              <w:t>4</w:t>
            </w:r>
            <w:r>
              <w:rPr>
                <w:noProof/>
                <w:webHidden/>
              </w:rPr>
              <w:fldChar w:fldCharType="end"/>
            </w:r>
          </w:hyperlink>
        </w:p>
        <w:p w14:paraId="17601C43" w14:textId="2B4D0B20" w:rsidR="00E8251E" w:rsidRDefault="00E8251E">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42836" w:history="1">
            <w:r w:rsidRPr="003833B5">
              <w:rPr>
                <w:rStyle w:val="Hyperlink"/>
                <w:rFonts w:eastAsiaTheme="majorEastAsia"/>
                <w:noProof/>
              </w:rPr>
              <w:t>3</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rPr>
              <w:t>Chapter Three</w:t>
            </w:r>
            <w:r>
              <w:rPr>
                <w:noProof/>
                <w:webHidden/>
              </w:rPr>
              <w:tab/>
            </w:r>
            <w:r>
              <w:rPr>
                <w:noProof/>
                <w:webHidden/>
              </w:rPr>
              <w:fldChar w:fldCharType="begin"/>
            </w:r>
            <w:r>
              <w:rPr>
                <w:noProof/>
                <w:webHidden/>
              </w:rPr>
              <w:instrText xml:space="preserve"> PAGEREF _Toc59142836 \h </w:instrText>
            </w:r>
            <w:r>
              <w:rPr>
                <w:noProof/>
                <w:webHidden/>
              </w:rPr>
            </w:r>
            <w:r>
              <w:rPr>
                <w:noProof/>
                <w:webHidden/>
              </w:rPr>
              <w:fldChar w:fldCharType="separate"/>
            </w:r>
            <w:r>
              <w:rPr>
                <w:noProof/>
                <w:webHidden/>
              </w:rPr>
              <w:t>5</w:t>
            </w:r>
            <w:r>
              <w:rPr>
                <w:noProof/>
                <w:webHidden/>
              </w:rPr>
              <w:fldChar w:fldCharType="end"/>
            </w:r>
          </w:hyperlink>
        </w:p>
        <w:p w14:paraId="5D28EB9D" w14:textId="37E79803"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7" w:history="1">
            <w:r w:rsidRPr="003833B5">
              <w:rPr>
                <w:rStyle w:val="Hyperlink"/>
                <w:rFonts w:eastAsiaTheme="majorEastAsia"/>
                <w:noProof/>
                <w:lang w:val="en-US"/>
              </w:rPr>
              <w:t>3.1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Methodology</w:t>
            </w:r>
            <w:r>
              <w:rPr>
                <w:noProof/>
                <w:webHidden/>
              </w:rPr>
              <w:tab/>
            </w:r>
            <w:r>
              <w:rPr>
                <w:noProof/>
                <w:webHidden/>
              </w:rPr>
              <w:fldChar w:fldCharType="begin"/>
            </w:r>
            <w:r>
              <w:rPr>
                <w:noProof/>
                <w:webHidden/>
              </w:rPr>
              <w:instrText xml:space="preserve"> PAGEREF _Toc59142837 \h </w:instrText>
            </w:r>
            <w:r>
              <w:rPr>
                <w:noProof/>
                <w:webHidden/>
              </w:rPr>
            </w:r>
            <w:r>
              <w:rPr>
                <w:noProof/>
                <w:webHidden/>
              </w:rPr>
              <w:fldChar w:fldCharType="separate"/>
            </w:r>
            <w:r>
              <w:rPr>
                <w:noProof/>
                <w:webHidden/>
              </w:rPr>
              <w:t>6</w:t>
            </w:r>
            <w:r>
              <w:rPr>
                <w:noProof/>
                <w:webHidden/>
              </w:rPr>
              <w:fldChar w:fldCharType="end"/>
            </w:r>
          </w:hyperlink>
        </w:p>
        <w:p w14:paraId="05E3C57F" w14:textId="134ABFA3"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8" w:history="1">
            <w:r w:rsidRPr="003833B5">
              <w:rPr>
                <w:rStyle w:val="Hyperlink"/>
                <w:rFonts w:eastAsiaTheme="majorEastAsia"/>
                <w:noProof/>
                <w:lang w:val="en-US"/>
              </w:rPr>
              <w:t>3.2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Population</w:t>
            </w:r>
            <w:r>
              <w:rPr>
                <w:noProof/>
                <w:webHidden/>
              </w:rPr>
              <w:tab/>
            </w:r>
            <w:r>
              <w:rPr>
                <w:noProof/>
                <w:webHidden/>
              </w:rPr>
              <w:fldChar w:fldCharType="begin"/>
            </w:r>
            <w:r>
              <w:rPr>
                <w:noProof/>
                <w:webHidden/>
              </w:rPr>
              <w:instrText xml:space="preserve"> PAGEREF _Toc59142838 \h </w:instrText>
            </w:r>
            <w:r>
              <w:rPr>
                <w:noProof/>
                <w:webHidden/>
              </w:rPr>
            </w:r>
            <w:r>
              <w:rPr>
                <w:noProof/>
                <w:webHidden/>
              </w:rPr>
              <w:fldChar w:fldCharType="separate"/>
            </w:r>
            <w:r>
              <w:rPr>
                <w:noProof/>
                <w:webHidden/>
              </w:rPr>
              <w:t>8</w:t>
            </w:r>
            <w:r>
              <w:rPr>
                <w:noProof/>
                <w:webHidden/>
              </w:rPr>
              <w:fldChar w:fldCharType="end"/>
            </w:r>
          </w:hyperlink>
        </w:p>
        <w:p w14:paraId="0E1C5C5A" w14:textId="276DC06A"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39" w:history="1">
            <w:r w:rsidRPr="003833B5">
              <w:rPr>
                <w:rStyle w:val="Hyperlink"/>
                <w:rFonts w:eastAsiaTheme="majorEastAsia"/>
                <w:noProof/>
                <w:lang w:val="en-US"/>
              </w:rPr>
              <w:t>3.3</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Research Study Tools</w:t>
            </w:r>
            <w:r>
              <w:rPr>
                <w:noProof/>
                <w:webHidden/>
              </w:rPr>
              <w:tab/>
            </w:r>
            <w:r>
              <w:rPr>
                <w:noProof/>
                <w:webHidden/>
              </w:rPr>
              <w:fldChar w:fldCharType="begin"/>
            </w:r>
            <w:r>
              <w:rPr>
                <w:noProof/>
                <w:webHidden/>
              </w:rPr>
              <w:instrText xml:space="preserve"> PAGEREF _Toc59142839 \h </w:instrText>
            </w:r>
            <w:r>
              <w:rPr>
                <w:noProof/>
                <w:webHidden/>
              </w:rPr>
            </w:r>
            <w:r>
              <w:rPr>
                <w:noProof/>
                <w:webHidden/>
              </w:rPr>
              <w:fldChar w:fldCharType="separate"/>
            </w:r>
            <w:r>
              <w:rPr>
                <w:noProof/>
                <w:webHidden/>
              </w:rPr>
              <w:t>8</w:t>
            </w:r>
            <w:r>
              <w:rPr>
                <w:noProof/>
                <w:webHidden/>
              </w:rPr>
              <w:fldChar w:fldCharType="end"/>
            </w:r>
          </w:hyperlink>
        </w:p>
        <w:p w14:paraId="710F998C" w14:textId="36E25421"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0" w:history="1">
            <w:r w:rsidRPr="003833B5">
              <w:rPr>
                <w:rStyle w:val="Hyperlink"/>
                <w:rFonts w:eastAsiaTheme="majorEastAsia"/>
                <w:noProof/>
                <w:lang w:val="en-US"/>
              </w:rPr>
              <w:t>3.3.1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Data and Variable Extraction</w:t>
            </w:r>
            <w:r>
              <w:rPr>
                <w:noProof/>
                <w:webHidden/>
              </w:rPr>
              <w:tab/>
            </w:r>
            <w:r>
              <w:rPr>
                <w:noProof/>
                <w:webHidden/>
              </w:rPr>
              <w:fldChar w:fldCharType="begin"/>
            </w:r>
            <w:r>
              <w:rPr>
                <w:noProof/>
                <w:webHidden/>
              </w:rPr>
              <w:instrText xml:space="preserve"> PAGEREF _Toc59142840 \h </w:instrText>
            </w:r>
            <w:r>
              <w:rPr>
                <w:noProof/>
                <w:webHidden/>
              </w:rPr>
            </w:r>
            <w:r>
              <w:rPr>
                <w:noProof/>
                <w:webHidden/>
              </w:rPr>
              <w:fldChar w:fldCharType="separate"/>
            </w:r>
            <w:r>
              <w:rPr>
                <w:noProof/>
                <w:webHidden/>
              </w:rPr>
              <w:t>8</w:t>
            </w:r>
            <w:r>
              <w:rPr>
                <w:noProof/>
                <w:webHidden/>
              </w:rPr>
              <w:fldChar w:fldCharType="end"/>
            </w:r>
          </w:hyperlink>
        </w:p>
        <w:p w14:paraId="7E827A2E" w14:textId="62CB40C6"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1" w:history="1">
            <w:r w:rsidRPr="003833B5">
              <w:rPr>
                <w:rStyle w:val="Hyperlink"/>
                <w:rFonts w:eastAsiaTheme="majorEastAsia"/>
                <w:noProof/>
                <w:lang w:val="en-US"/>
              </w:rPr>
              <w:t>3.3.2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Other Study Tools</w:t>
            </w:r>
            <w:r>
              <w:rPr>
                <w:noProof/>
                <w:webHidden/>
              </w:rPr>
              <w:tab/>
            </w:r>
            <w:r>
              <w:rPr>
                <w:noProof/>
                <w:webHidden/>
              </w:rPr>
              <w:fldChar w:fldCharType="begin"/>
            </w:r>
            <w:r>
              <w:rPr>
                <w:noProof/>
                <w:webHidden/>
              </w:rPr>
              <w:instrText xml:space="preserve"> PAGEREF _Toc59142841 \h </w:instrText>
            </w:r>
            <w:r>
              <w:rPr>
                <w:noProof/>
                <w:webHidden/>
              </w:rPr>
            </w:r>
            <w:r>
              <w:rPr>
                <w:noProof/>
                <w:webHidden/>
              </w:rPr>
              <w:fldChar w:fldCharType="separate"/>
            </w:r>
            <w:r>
              <w:rPr>
                <w:noProof/>
                <w:webHidden/>
              </w:rPr>
              <w:t>9</w:t>
            </w:r>
            <w:r>
              <w:rPr>
                <w:noProof/>
                <w:webHidden/>
              </w:rPr>
              <w:fldChar w:fldCharType="end"/>
            </w:r>
          </w:hyperlink>
        </w:p>
        <w:p w14:paraId="6E962D52" w14:textId="64FEB683"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42" w:history="1">
            <w:r w:rsidRPr="003833B5">
              <w:rPr>
                <w:rStyle w:val="Hyperlink"/>
                <w:rFonts w:eastAsiaTheme="majorEastAsia"/>
                <w:noProof/>
                <w:lang w:val="en-US"/>
              </w:rPr>
              <w:t>3.4</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Data Collection and Procedures</w:t>
            </w:r>
            <w:r>
              <w:rPr>
                <w:noProof/>
                <w:webHidden/>
              </w:rPr>
              <w:tab/>
            </w:r>
            <w:r>
              <w:rPr>
                <w:noProof/>
                <w:webHidden/>
              </w:rPr>
              <w:fldChar w:fldCharType="begin"/>
            </w:r>
            <w:r>
              <w:rPr>
                <w:noProof/>
                <w:webHidden/>
              </w:rPr>
              <w:instrText xml:space="preserve"> PAGEREF _Toc59142842 \h </w:instrText>
            </w:r>
            <w:r>
              <w:rPr>
                <w:noProof/>
                <w:webHidden/>
              </w:rPr>
            </w:r>
            <w:r>
              <w:rPr>
                <w:noProof/>
                <w:webHidden/>
              </w:rPr>
              <w:fldChar w:fldCharType="separate"/>
            </w:r>
            <w:r>
              <w:rPr>
                <w:noProof/>
                <w:webHidden/>
              </w:rPr>
              <w:t>9</w:t>
            </w:r>
            <w:r>
              <w:rPr>
                <w:noProof/>
                <w:webHidden/>
              </w:rPr>
              <w:fldChar w:fldCharType="end"/>
            </w:r>
          </w:hyperlink>
        </w:p>
        <w:p w14:paraId="12559150" w14:textId="2F74A8A4"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43" w:history="1">
            <w:r w:rsidRPr="003833B5">
              <w:rPr>
                <w:rStyle w:val="Hyperlink"/>
                <w:rFonts w:eastAsiaTheme="majorEastAsia"/>
                <w:noProof/>
                <w:lang w:val="en-US"/>
              </w:rPr>
              <w:t>3.5</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Statistical Analysis Approach</w:t>
            </w:r>
            <w:r>
              <w:rPr>
                <w:noProof/>
                <w:webHidden/>
              </w:rPr>
              <w:tab/>
            </w:r>
            <w:r>
              <w:rPr>
                <w:noProof/>
                <w:webHidden/>
              </w:rPr>
              <w:fldChar w:fldCharType="begin"/>
            </w:r>
            <w:r>
              <w:rPr>
                <w:noProof/>
                <w:webHidden/>
              </w:rPr>
              <w:instrText xml:space="preserve"> PAGEREF _Toc59142843 \h </w:instrText>
            </w:r>
            <w:r>
              <w:rPr>
                <w:noProof/>
                <w:webHidden/>
              </w:rPr>
            </w:r>
            <w:r>
              <w:rPr>
                <w:noProof/>
                <w:webHidden/>
              </w:rPr>
              <w:fldChar w:fldCharType="separate"/>
            </w:r>
            <w:r>
              <w:rPr>
                <w:noProof/>
                <w:webHidden/>
              </w:rPr>
              <w:t>10</w:t>
            </w:r>
            <w:r>
              <w:rPr>
                <w:noProof/>
                <w:webHidden/>
              </w:rPr>
              <w:fldChar w:fldCharType="end"/>
            </w:r>
          </w:hyperlink>
        </w:p>
        <w:p w14:paraId="77B45A8A" w14:textId="6E327064"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4" w:history="1">
            <w:r w:rsidRPr="003833B5">
              <w:rPr>
                <w:rStyle w:val="Hyperlink"/>
                <w:rFonts w:eastAsiaTheme="majorEastAsia"/>
                <w:noProof/>
                <w:lang w:val="en-US"/>
              </w:rPr>
              <w:t>3.5.1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COVID-19 Prediction Model</w:t>
            </w:r>
            <w:r>
              <w:rPr>
                <w:noProof/>
                <w:webHidden/>
              </w:rPr>
              <w:tab/>
            </w:r>
            <w:r>
              <w:rPr>
                <w:noProof/>
                <w:webHidden/>
              </w:rPr>
              <w:fldChar w:fldCharType="begin"/>
            </w:r>
            <w:r>
              <w:rPr>
                <w:noProof/>
                <w:webHidden/>
              </w:rPr>
              <w:instrText xml:space="preserve"> PAGEREF _Toc59142844 \h </w:instrText>
            </w:r>
            <w:r>
              <w:rPr>
                <w:noProof/>
                <w:webHidden/>
              </w:rPr>
            </w:r>
            <w:r>
              <w:rPr>
                <w:noProof/>
                <w:webHidden/>
              </w:rPr>
              <w:fldChar w:fldCharType="separate"/>
            </w:r>
            <w:r>
              <w:rPr>
                <w:noProof/>
                <w:webHidden/>
              </w:rPr>
              <w:t>10</w:t>
            </w:r>
            <w:r>
              <w:rPr>
                <w:noProof/>
                <w:webHidden/>
              </w:rPr>
              <w:fldChar w:fldCharType="end"/>
            </w:r>
          </w:hyperlink>
        </w:p>
        <w:p w14:paraId="5D024DFA" w14:textId="1BF0BF84"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5" w:history="1">
            <w:r w:rsidRPr="003833B5">
              <w:rPr>
                <w:rStyle w:val="Hyperlink"/>
                <w:rFonts w:eastAsiaTheme="majorEastAsia"/>
                <w:noProof/>
                <w:lang w:val="en-US"/>
              </w:rPr>
              <w:t>3.5.2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Statistical Calculation of Study Factors</w:t>
            </w:r>
            <w:r>
              <w:rPr>
                <w:noProof/>
                <w:webHidden/>
              </w:rPr>
              <w:tab/>
            </w:r>
            <w:r>
              <w:rPr>
                <w:noProof/>
                <w:webHidden/>
              </w:rPr>
              <w:fldChar w:fldCharType="begin"/>
            </w:r>
            <w:r>
              <w:rPr>
                <w:noProof/>
                <w:webHidden/>
              </w:rPr>
              <w:instrText xml:space="preserve"> PAGEREF _Toc59142845 \h </w:instrText>
            </w:r>
            <w:r>
              <w:rPr>
                <w:noProof/>
                <w:webHidden/>
              </w:rPr>
            </w:r>
            <w:r>
              <w:rPr>
                <w:noProof/>
                <w:webHidden/>
              </w:rPr>
              <w:fldChar w:fldCharType="separate"/>
            </w:r>
            <w:r>
              <w:rPr>
                <w:noProof/>
                <w:webHidden/>
              </w:rPr>
              <w:t>11</w:t>
            </w:r>
            <w:r>
              <w:rPr>
                <w:noProof/>
                <w:webHidden/>
              </w:rPr>
              <w:fldChar w:fldCharType="end"/>
            </w:r>
          </w:hyperlink>
        </w:p>
        <w:p w14:paraId="3C7654C0" w14:textId="627C9A72" w:rsidR="00E8251E" w:rsidRDefault="00E8251E">
          <w:pPr>
            <w:pStyle w:val="TOC1"/>
            <w:tabs>
              <w:tab w:val="left" w:pos="560"/>
              <w:tab w:val="right" w:leader="dot" w:pos="8296"/>
            </w:tabs>
            <w:rPr>
              <w:rFonts w:asciiTheme="minorHAnsi" w:eastAsiaTheme="minorEastAsia" w:hAnsiTheme="minorHAnsi" w:cstheme="minorBidi"/>
              <w:bCs w:val="0"/>
              <w:noProof/>
              <w:color w:val="auto"/>
              <w:sz w:val="22"/>
              <w:szCs w:val="22"/>
              <w:lang w:eastAsia="en-GB"/>
            </w:rPr>
          </w:pPr>
          <w:hyperlink w:anchor="_Toc59142846" w:history="1">
            <w:r w:rsidRPr="003833B5">
              <w:rPr>
                <w:rStyle w:val="Hyperlink"/>
                <w:rFonts w:eastAsiaTheme="majorEastAsia"/>
                <w:noProof/>
              </w:rPr>
              <w:t>4</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rPr>
              <w:t>Chapter Four</w:t>
            </w:r>
            <w:r>
              <w:rPr>
                <w:noProof/>
                <w:webHidden/>
              </w:rPr>
              <w:tab/>
            </w:r>
            <w:r>
              <w:rPr>
                <w:noProof/>
                <w:webHidden/>
              </w:rPr>
              <w:fldChar w:fldCharType="begin"/>
            </w:r>
            <w:r>
              <w:rPr>
                <w:noProof/>
                <w:webHidden/>
              </w:rPr>
              <w:instrText xml:space="preserve"> PAGEREF _Toc59142846 \h </w:instrText>
            </w:r>
            <w:r>
              <w:rPr>
                <w:noProof/>
                <w:webHidden/>
              </w:rPr>
            </w:r>
            <w:r>
              <w:rPr>
                <w:noProof/>
                <w:webHidden/>
              </w:rPr>
              <w:fldChar w:fldCharType="separate"/>
            </w:r>
            <w:r>
              <w:rPr>
                <w:noProof/>
                <w:webHidden/>
              </w:rPr>
              <w:t>15</w:t>
            </w:r>
            <w:r>
              <w:rPr>
                <w:noProof/>
                <w:webHidden/>
              </w:rPr>
              <w:fldChar w:fldCharType="end"/>
            </w:r>
          </w:hyperlink>
        </w:p>
        <w:p w14:paraId="229E16EE" w14:textId="6F828D9B"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47" w:history="1">
            <w:r w:rsidRPr="003833B5">
              <w:rPr>
                <w:rStyle w:val="Hyperlink"/>
                <w:rFonts w:eastAsiaTheme="majorEastAsia"/>
                <w:noProof/>
                <w:lang w:val="en-US"/>
              </w:rPr>
              <w:t>4.1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Results</w:t>
            </w:r>
            <w:r>
              <w:rPr>
                <w:noProof/>
                <w:webHidden/>
              </w:rPr>
              <w:tab/>
            </w:r>
            <w:r>
              <w:rPr>
                <w:noProof/>
                <w:webHidden/>
              </w:rPr>
              <w:fldChar w:fldCharType="begin"/>
            </w:r>
            <w:r>
              <w:rPr>
                <w:noProof/>
                <w:webHidden/>
              </w:rPr>
              <w:instrText xml:space="preserve"> PAGEREF _Toc59142847 \h </w:instrText>
            </w:r>
            <w:r>
              <w:rPr>
                <w:noProof/>
                <w:webHidden/>
              </w:rPr>
            </w:r>
            <w:r>
              <w:rPr>
                <w:noProof/>
                <w:webHidden/>
              </w:rPr>
              <w:fldChar w:fldCharType="separate"/>
            </w:r>
            <w:r>
              <w:rPr>
                <w:noProof/>
                <w:webHidden/>
              </w:rPr>
              <w:t>16</w:t>
            </w:r>
            <w:r>
              <w:rPr>
                <w:noProof/>
                <w:webHidden/>
              </w:rPr>
              <w:fldChar w:fldCharType="end"/>
            </w:r>
          </w:hyperlink>
        </w:p>
        <w:p w14:paraId="25E25F63" w14:textId="1C7946CC"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8" w:history="1">
            <w:r w:rsidRPr="003833B5">
              <w:rPr>
                <w:rStyle w:val="Hyperlink"/>
                <w:rFonts w:eastAsiaTheme="majorEastAsia"/>
                <w:noProof/>
                <w:lang w:val="en-US"/>
              </w:rPr>
              <w:t>4.1.1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Initial Data Observations</w:t>
            </w:r>
            <w:r>
              <w:rPr>
                <w:noProof/>
                <w:webHidden/>
              </w:rPr>
              <w:tab/>
            </w:r>
            <w:r>
              <w:rPr>
                <w:noProof/>
                <w:webHidden/>
              </w:rPr>
              <w:fldChar w:fldCharType="begin"/>
            </w:r>
            <w:r>
              <w:rPr>
                <w:noProof/>
                <w:webHidden/>
              </w:rPr>
              <w:instrText xml:space="preserve"> PAGEREF _Toc59142848 \h </w:instrText>
            </w:r>
            <w:r>
              <w:rPr>
                <w:noProof/>
                <w:webHidden/>
              </w:rPr>
            </w:r>
            <w:r>
              <w:rPr>
                <w:noProof/>
                <w:webHidden/>
              </w:rPr>
              <w:fldChar w:fldCharType="separate"/>
            </w:r>
            <w:r>
              <w:rPr>
                <w:noProof/>
                <w:webHidden/>
              </w:rPr>
              <w:t>16</w:t>
            </w:r>
            <w:r>
              <w:rPr>
                <w:noProof/>
                <w:webHidden/>
              </w:rPr>
              <w:fldChar w:fldCharType="end"/>
            </w:r>
          </w:hyperlink>
        </w:p>
        <w:p w14:paraId="787211E8" w14:textId="1160ED91"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49" w:history="1">
            <w:r w:rsidRPr="003833B5">
              <w:rPr>
                <w:rStyle w:val="Hyperlink"/>
                <w:rFonts w:eastAsiaTheme="majorEastAsia"/>
                <w:noProof/>
                <w:lang w:val="en-US"/>
              </w:rPr>
              <w:t>4.1.2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Logistic Growth Model Predictions</w:t>
            </w:r>
            <w:r>
              <w:rPr>
                <w:noProof/>
                <w:webHidden/>
              </w:rPr>
              <w:tab/>
            </w:r>
            <w:r>
              <w:rPr>
                <w:noProof/>
                <w:webHidden/>
              </w:rPr>
              <w:fldChar w:fldCharType="begin"/>
            </w:r>
            <w:r>
              <w:rPr>
                <w:noProof/>
                <w:webHidden/>
              </w:rPr>
              <w:instrText xml:space="preserve"> PAGEREF _Toc59142849 \h </w:instrText>
            </w:r>
            <w:r>
              <w:rPr>
                <w:noProof/>
                <w:webHidden/>
              </w:rPr>
            </w:r>
            <w:r>
              <w:rPr>
                <w:noProof/>
                <w:webHidden/>
              </w:rPr>
              <w:fldChar w:fldCharType="separate"/>
            </w:r>
            <w:r>
              <w:rPr>
                <w:noProof/>
                <w:webHidden/>
              </w:rPr>
              <w:t>17</w:t>
            </w:r>
            <w:r>
              <w:rPr>
                <w:noProof/>
                <w:webHidden/>
              </w:rPr>
              <w:fldChar w:fldCharType="end"/>
            </w:r>
          </w:hyperlink>
        </w:p>
        <w:p w14:paraId="4B25F348" w14:textId="6AA60904"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50" w:history="1">
            <w:r w:rsidRPr="003833B5">
              <w:rPr>
                <w:rStyle w:val="Hyperlink"/>
                <w:rFonts w:eastAsiaTheme="majorEastAsia"/>
                <w:noProof/>
                <w:lang w:val="en-US"/>
              </w:rPr>
              <w:t>4.1.3</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Consideration Other Factors Affecting Bed Capacity</w:t>
            </w:r>
            <w:r>
              <w:rPr>
                <w:noProof/>
                <w:webHidden/>
              </w:rPr>
              <w:tab/>
            </w:r>
            <w:r>
              <w:rPr>
                <w:noProof/>
                <w:webHidden/>
              </w:rPr>
              <w:fldChar w:fldCharType="begin"/>
            </w:r>
            <w:r>
              <w:rPr>
                <w:noProof/>
                <w:webHidden/>
              </w:rPr>
              <w:instrText xml:space="preserve"> PAGEREF _Toc59142850 \h </w:instrText>
            </w:r>
            <w:r>
              <w:rPr>
                <w:noProof/>
                <w:webHidden/>
              </w:rPr>
            </w:r>
            <w:r>
              <w:rPr>
                <w:noProof/>
                <w:webHidden/>
              </w:rPr>
              <w:fldChar w:fldCharType="separate"/>
            </w:r>
            <w:r>
              <w:rPr>
                <w:noProof/>
                <w:webHidden/>
              </w:rPr>
              <w:t>19</w:t>
            </w:r>
            <w:r>
              <w:rPr>
                <w:noProof/>
                <w:webHidden/>
              </w:rPr>
              <w:fldChar w:fldCharType="end"/>
            </w:r>
          </w:hyperlink>
        </w:p>
        <w:p w14:paraId="09F2F0B2" w14:textId="7A93DE72"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51" w:history="1">
            <w:r w:rsidRPr="003833B5">
              <w:rPr>
                <w:rStyle w:val="Hyperlink"/>
                <w:rFonts w:eastAsiaTheme="majorEastAsia"/>
                <w:noProof/>
                <w:lang w:val="en-US"/>
              </w:rPr>
              <w:t>4.2</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Discussion</w:t>
            </w:r>
            <w:r>
              <w:rPr>
                <w:noProof/>
                <w:webHidden/>
              </w:rPr>
              <w:tab/>
            </w:r>
            <w:r>
              <w:rPr>
                <w:noProof/>
                <w:webHidden/>
              </w:rPr>
              <w:fldChar w:fldCharType="begin"/>
            </w:r>
            <w:r>
              <w:rPr>
                <w:noProof/>
                <w:webHidden/>
              </w:rPr>
              <w:instrText xml:space="preserve"> PAGEREF _Toc59142851 \h </w:instrText>
            </w:r>
            <w:r>
              <w:rPr>
                <w:noProof/>
                <w:webHidden/>
              </w:rPr>
            </w:r>
            <w:r>
              <w:rPr>
                <w:noProof/>
                <w:webHidden/>
              </w:rPr>
              <w:fldChar w:fldCharType="separate"/>
            </w:r>
            <w:r>
              <w:rPr>
                <w:noProof/>
                <w:webHidden/>
              </w:rPr>
              <w:t>19</w:t>
            </w:r>
            <w:r>
              <w:rPr>
                <w:noProof/>
                <w:webHidden/>
              </w:rPr>
              <w:fldChar w:fldCharType="end"/>
            </w:r>
          </w:hyperlink>
        </w:p>
        <w:p w14:paraId="4808807B" w14:textId="09BDBE2D"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52" w:history="1">
            <w:r w:rsidRPr="003833B5">
              <w:rPr>
                <w:rStyle w:val="Hyperlink"/>
                <w:rFonts w:eastAsiaTheme="majorEastAsia"/>
                <w:noProof/>
                <w:lang w:val="en-US"/>
              </w:rPr>
              <w:t>4.3</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Conclusion</w:t>
            </w:r>
            <w:r>
              <w:rPr>
                <w:noProof/>
                <w:webHidden/>
              </w:rPr>
              <w:tab/>
            </w:r>
            <w:r>
              <w:rPr>
                <w:noProof/>
                <w:webHidden/>
              </w:rPr>
              <w:fldChar w:fldCharType="begin"/>
            </w:r>
            <w:r>
              <w:rPr>
                <w:noProof/>
                <w:webHidden/>
              </w:rPr>
              <w:instrText xml:space="preserve"> PAGEREF _Toc59142852 \h </w:instrText>
            </w:r>
            <w:r>
              <w:rPr>
                <w:noProof/>
                <w:webHidden/>
              </w:rPr>
            </w:r>
            <w:r>
              <w:rPr>
                <w:noProof/>
                <w:webHidden/>
              </w:rPr>
              <w:fldChar w:fldCharType="separate"/>
            </w:r>
            <w:r>
              <w:rPr>
                <w:noProof/>
                <w:webHidden/>
              </w:rPr>
              <w:t>20</w:t>
            </w:r>
            <w:r>
              <w:rPr>
                <w:noProof/>
                <w:webHidden/>
              </w:rPr>
              <w:fldChar w:fldCharType="end"/>
            </w:r>
          </w:hyperlink>
        </w:p>
        <w:p w14:paraId="0935C1C8" w14:textId="4008AD60" w:rsidR="00E8251E" w:rsidRDefault="00E8251E">
          <w:pPr>
            <w:pStyle w:val="TOC2"/>
            <w:tabs>
              <w:tab w:val="left" w:pos="880"/>
              <w:tab w:val="right" w:leader="dot" w:pos="8296"/>
            </w:tabs>
            <w:rPr>
              <w:rFonts w:asciiTheme="minorHAnsi" w:eastAsiaTheme="minorEastAsia" w:hAnsiTheme="minorHAnsi" w:cstheme="minorBidi"/>
              <w:bCs w:val="0"/>
              <w:noProof/>
              <w:color w:val="auto"/>
              <w:sz w:val="22"/>
              <w:szCs w:val="22"/>
              <w:lang w:eastAsia="en-GB"/>
            </w:rPr>
          </w:pPr>
          <w:hyperlink w:anchor="_Toc59142853" w:history="1">
            <w:r w:rsidRPr="003833B5">
              <w:rPr>
                <w:rStyle w:val="Hyperlink"/>
                <w:rFonts w:eastAsiaTheme="majorEastAsia"/>
                <w:noProof/>
                <w:lang w:val="en-US"/>
              </w:rPr>
              <w:t>4.4</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Recommendations and Limitations</w:t>
            </w:r>
            <w:r>
              <w:rPr>
                <w:noProof/>
                <w:webHidden/>
              </w:rPr>
              <w:tab/>
            </w:r>
            <w:r>
              <w:rPr>
                <w:noProof/>
                <w:webHidden/>
              </w:rPr>
              <w:fldChar w:fldCharType="begin"/>
            </w:r>
            <w:r>
              <w:rPr>
                <w:noProof/>
                <w:webHidden/>
              </w:rPr>
              <w:instrText xml:space="preserve"> PAGEREF _Toc59142853 \h </w:instrText>
            </w:r>
            <w:r>
              <w:rPr>
                <w:noProof/>
                <w:webHidden/>
              </w:rPr>
            </w:r>
            <w:r>
              <w:rPr>
                <w:noProof/>
                <w:webHidden/>
              </w:rPr>
              <w:fldChar w:fldCharType="separate"/>
            </w:r>
            <w:r>
              <w:rPr>
                <w:noProof/>
                <w:webHidden/>
              </w:rPr>
              <w:t>20</w:t>
            </w:r>
            <w:r>
              <w:rPr>
                <w:noProof/>
                <w:webHidden/>
              </w:rPr>
              <w:fldChar w:fldCharType="end"/>
            </w:r>
          </w:hyperlink>
        </w:p>
        <w:p w14:paraId="6E57D9FD" w14:textId="1EA5F3A2" w:rsidR="00E8251E" w:rsidRDefault="00E8251E">
          <w:pPr>
            <w:pStyle w:val="TOC3"/>
            <w:tabs>
              <w:tab w:val="left" w:pos="1540"/>
              <w:tab w:val="right" w:leader="dot" w:pos="8296"/>
            </w:tabs>
            <w:rPr>
              <w:rFonts w:asciiTheme="minorHAnsi" w:eastAsiaTheme="minorEastAsia" w:hAnsiTheme="minorHAnsi" w:cstheme="minorBidi"/>
              <w:bCs w:val="0"/>
              <w:noProof/>
              <w:color w:val="auto"/>
              <w:sz w:val="22"/>
              <w:szCs w:val="22"/>
              <w:lang w:eastAsia="en-GB"/>
            </w:rPr>
          </w:pPr>
          <w:hyperlink w:anchor="_Toc59142854" w:history="1">
            <w:r w:rsidRPr="003833B5">
              <w:rPr>
                <w:rStyle w:val="Hyperlink"/>
                <w:rFonts w:eastAsiaTheme="majorEastAsia"/>
                <w:noProof/>
                <w:lang w:val="en-US"/>
              </w:rPr>
              <w:t>4.4.1</w:t>
            </w:r>
            <w:r>
              <w:rPr>
                <w:rFonts w:asciiTheme="minorHAnsi" w:eastAsiaTheme="minorEastAsia" w:hAnsiTheme="minorHAnsi" w:cstheme="minorBidi"/>
                <w:bCs w:val="0"/>
                <w:noProof/>
                <w:color w:val="auto"/>
                <w:sz w:val="22"/>
                <w:szCs w:val="22"/>
                <w:lang w:eastAsia="en-GB"/>
              </w:rPr>
              <w:tab/>
            </w:r>
            <w:r w:rsidRPr="003833B5">
              <w:rPr>
                <w:rStyle w:val="Hyperlink"/>
                <w:rFonts w:eastAsiaTheme="majorEastAsia"/>
                <w:noProof/>
                <w:lang w:val="en-US"/>
              </w:rPr>
              <w:t>Limitations</w:t>
            </w:r>
            <w:r>
              <w:rPr>
                <w:noProof/>
                <w:webHidden/>
              </w:rPr>
              <w:tab/>
            </w:r>
            <w:r>
              <w:rPr>
                <w:noProof/>
                <w:webHidden/>
              </w:rPr>
              <w:fldChar w:fldCharType="begin"/>
            </w:r>
            <w:r>
              <w:rPr>
                <w:noProof/>
                <w:webHidden/>
              </w:rPr>
              <w:instrText xml:space="preserve"> PAGEREF _Toc59142854 \h </w:instrText>
            </w:r>
            <w:r>
              <w:rPr>
                <w:noProof/>
                <w:webHidden/>
              </w:rPr>
            </w:r>
            <w:r>
              <w:rPr>
                <w:noProof/>
                <w:webHidden/>
              </w:rPr>
              <w:fldChar w:fldCharType="separate"/>
            </w:r>
            <w:r>
              <w:rPr>
                <w:noProof/>
                <w:webHidden/>
              </w:rPr>
              <w:t>20</w:t>
            </w:r>
            <w:r>
              <w:rPr>
                <w:noProof/>
                <w:webHidden/>
              </w:rPr>
              <w:fldChar w:fldCharType="end"/>
            </w:r>
          </w:hyperlink>
        </w:p>
        <w:p w14:paraId="3B52B1ED" w14:textId="1D9C58D6" w:rsidR="00E8251E" w:rsidRDefault="00E8251E">
          <w:pPr>
            <w:pStyle w:val="TOC1"/>
            <w:tabs>
              <w:tab w:val="right" w:leader="dot" w:pos="8296"/>
            </w:tabs>
            <w:rPr>
              <w:rFonts w:asciiTheme="minorHAnsi" w:eastAsiaTheme="minorEastAsia" w:hAnsiTheme="minorHAnsi" w:cstheme="minorBidi"/>
              <w:bCs w:val="0"/>
              <w:noProof/>
              <w:color w:val="auto"/>
              <w:sz w:val="22"/>
              <w:szCs w:val="22"/>
              <w:lang w:eastAsia="en-GB"/>
            </w:rPr>
          </w:pPr>
          <w:hyperlink w:anchor="_Toc59142855" w:history="1">
            <w:r w:rsidRPr="003833B5">
              <w:rPr>
                <w:rStyle w:val="Hyperlink"/>
                <w:rFonts w:eastAsiaTheme="majorEastAsia"/>
                <w:noProof/>
              </w:rPr>
              <w:t>References</w:t>
            </w:r>
            <w:r>
              <w:rPr>
                <w:noProof/>
                <w:webHidden/>
              </w:rPr>
              <w:tab/>
            </w:r>
            <w:r>
              <w:rPr>
                <w:noProof/>
                <w:webHidden/>
              </w:rPr>
              <w:fldChar w:fldCharType="begin"/>
            </w:r>
            <w:r>
              <w:rPr>
                <w:noProof/>
                <w:webHidden/>
              </w:rPr>
              <w:instrText xml:space="preserve"> PAGEREF _Toc59142855 \h </w:instrText>
            </w:r>
            <w:r>
              <w:rPr>
                <w:noProof/>
                <w:webHidden/>
              </w:rPr>
            </w:r>
            <w:r>
              <w:rPr>
                <w:noProof/>
                <w:webHidden/>
              </w:rPr>
              <w:fldChar w:fldCharType="separate"/>
            </w:r>
            <w:r>
              <w:rPr>
                <w:noProof/>
                <w:webHidden/>
              </w:rPr>
              <w:t>21</w:t>
            </w:r>
            <w:r>
              <w:rPr>
                <w:noProof/>
                <w:webHidden/>
              </w:rPr>
              <w:fldChar w:fldCharType="end"/>
            </w:r>
          </w:hyperlink>
        </w:p>
        <w:p w14:paraId="06C4F813" w14:textId="6E80A40A" w:rsidR="00806020" w:rsidRDefault="00806020">
          <w:r>
            <w:rPr>
              <w:b/>
              <w:noProof/>
            </w:rPr>
            <w:fldChar w:fldCharType="end"/>
          </w:r>
        </w:p>
      </w:sdtContent>
    </w:sdt>
    <w:p w14:paraId="5C137BA1" w14:textId="77777777" w:rsidR="00806020" w:rsidRDefault="00806020" w:rsidP="00806020">
      <w:pPr>
        <w:pStyle w:val="UOB-ChapterCover"/>
        <w:jc w:val="left"/>
      </w:pPr>
    </w:p>
    <w:p w14:paraId="69AA2AFD" w14:textId="77777777" w:rsidR="00203BE8" w:rsidRDefault="00203BE8">
      <w:pPr>
        <w:spacing w:after="160" w:line="259" w:lineRule="auto"/>
        <w:rPr>
          <w:rFonts w:eastAsiaTheme="majorEastAsia" w:cs="Times New Roman"/>
          <w:b/>
          <w:bCs w:val="0"/>
          <w:color w:val="auto"/>
          <w:spacing w:val="-10"/>
          <w:kern w:val="28"/>
          <w:sz w:val="40"/>
          <w:szCs w:val="40"/>
          <w:lang w:val="en-US"/>
        </w:rPr>
      </w:pPr>
      <w:r>
        <w:br w:type="page"/>
      </w:r>
    </w:p>
    <w:p w14:paraId="0EB77846" w14:textId="4D3EE241" w:rsidR="00052BC9" w:rsidRDefault="00052BC9" w:rsidP="00571058">
      <w:pPr>
        <w:pStyle w:val="UOB-ChapterCover"/>
        <w:jc w:val="left"/>
      </w:pPr>
      <w:r>
        <w:lastRenderedPageBreak/>
        <w:t>List of Tables</w:t>
      </w:r>
    </w:p>
    <w:p w14:paraId="35253B27" w14:textId="716AAFC5" w:rsidR="00E8251E" w:rsidRDefault="004C73B1">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"Table (" </w:instrText>
      </w:r>
      <w:r>
        <w:fldChar w:fldCharType="separate"/>
      </w:r>
      <w:hyperlink w:anchor="_Toc59142983" w:history="1">
        <w:r w:rsidR="00E8251E" w:rsidRPr="00FF5A9E">
          <w:rPr>
            <w:rStyle w:val="Hyperlink"/>
            <w:rFonts w:eastAsiaTheme="majorEastAsia"/>
            <w:noProof/>
          </w:rPr>
          <w:t>Table (1</w:t>
        </w:r>
        <w:r w:rsidR="00E8251E" w:rsidRPr="00FF5A9E">
          <w:rPr>
            <w:rStyle w:val="Hyperlink"/>
            <w:rFonts w:eastAsiaTheme="majorEastAsia"/>
            <w:noProof/>
            <w:lang w:val="en-US"/>
          </w:rPr>
          <w:t>): Adopted Scenario Variables</w:t>
        </w:r>
        <w:r w:rsidR="00E8251E">
          <w:rPr>
            <w:noProof/>
            <w:webHidden/>
          </w:rPr>
          <w:tab/>
        </w:r>
        <w:r w:rsidR="00E8251E">
          <w:rPr>
            <w:noProof/>
            <w:webHidden/>
          </w:rPr>
          <w:fldChar w:fldCharType="begin"/>
        </w:r>
        <w:r w:rsidR="00E8251E">
          <w:rPr>
            <w:noProof/>
            <w:webHidden/>
          </w:rPr>
          <w:instrText xml:space="preserve"> PAGEREF _Toc59142983 \h </w:instrText>
        </w:r>
        <w:r w:rsidR="00E8251E">
          <w:rPr>
            <w:noProof/>
            <w:webHidden/>
          </w:rPr>
        </w:r>
        <w:r w:rsidR="00E8251E">
          <w:rPr>
            <w:noProof/>
            <w:webHidden/>
          </w:rPr>
          <w:fldChar w:fldCharType="separate"/>
        </w:r>
        <w:r w:rsidR="00E8251E">
          <w:rPr>
            <w:noProof/>
            <w:webHidden/>
          </w:rPr>
          <w:t>7</w:t>
        </w:r>
        <w:r w:rsidR="00E8251E">
          <w:rPr>
            <w:noProof/>
            <w:webHidden/>
          </w:rPr>
          <w:fldChar w:fldCharType="end"/>
        </w:r>
      </w:hyperlink>
    </w:p>
    <w:p w14:paraId="705B1EAE" w14:textId="2E4B8FA7"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84" w:history="1">
        <w:r w:rsidRPr="00FF5A9E">
          <w:rPr>
            <w:rStyle w:val="Hyperlink"/>
            <w:rFonts w:eastAsiaTheme="majorEastAsia"/>
            <w:noProof/>
          </w:rPr>
          <w:t>Table (2</w:t>
        </w:r>
        <w:r w:rsidRPr="00FF5A9E">
          <w:rPr>
            <w:rStyle w:val="Hyperlink"/>
            <w:rFonts w:eastAsiaTheme="majorEastAsia"/>
            <w:noProof/>
            <w:lang w:val="en-US"/>
          </w:rPr>
          <w:t>): Extracted Variables used in calculation of Research Factors</w:t>
        </w:r>
        <w:r>
          <w:rPr>
            <w:noProof/>
            <w:webHidden/>
          </w:rPr>
          <w:tab/>
        </w:r>
        <w:r>
          <w:rPr>
            <w:noProof/>
            <w:webHidden/>
          </w:rPr>
          <w:fldChar w:fldCharType="begin"/>
        </w:r>
        <w:r>
          <w:rPr>
            <w:noProof/>
            <w:webHidden/>
          </w:rPr>
          <w:instrText xml:space="preserve"> PAGEREF _Toc59142984 \h </w:instrText>
        </w:r>
        <w:r>
          <w:rPr>
            <w:noProof/>
            <w:webHidden/>
          </w:rPr>
        </w:r>
        <w:r>
          <w:rPr>
            <w:noProof/>
            <w:webHidden/>
          </w:rPr>
          <w:fldChar w:fldCharType="separate"/>
        </w:r>
        <w:r>
          <w:rPr>
            <w:noProof/>
            <w:webHidden/>
          </w:rPr>
          <w:t>9</w:t>
        </w:r>
        <w:r>
          <w:rPr>
            <w:noProof/>
            <w:webHidden/>
          </w:rPr>
          <w:fldChar w:fldCharType="end"/>
        </w:r>
      </w:hyperlink>
    </w:p>
    <w:p w14:paraId="72B4FF68" w14:textId="5C20CA77"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85" w:history="1">
        <w:r w:rsidRPr="00FF5A9E">
          <w:rPr>
            <w:rStyle w:val="Hyperlink"/>
            <w:rFonts w:eastAsiaTheme="majorEastAsia"/>
            <w:noProof/>
          </w:rPr>
          <w:t>Table (3</w:t>
        </w:r>
        <w:r w:rsidRPr="00FF5A9E">
          <w:rPr>
            <w:rStyle w:val="Hyperlink"/>
            <w:rFonts w:eastAsiaTheme="majorEastAsia"/>
            <w:noProof/>
            <w:lang w:val="en-US"/>
          </w:rPr>
          <w:t>): Table Sample Caption</w:t>
        </w:r>
        <w:r>
          <w:rPr>
            <w:noProof/>
            <w:webHidden/>
          </w:rPr>
          <w:tab/>
        </w:r>
        <w:r>
          <w:rPr>
            <w:noProof/>
            <w:webHidden/>
          </w:rPr>
          <w:fldChar w:fldCharType="begin"/>
        </w:r>
        <w:r>
          <w:rPr>
            <w:noProof/>
            <w:webHidden/>
          </w:rPr>
          <w:instrText xml:space="preserve"> PAGEREF _Toc59142985 \h </w:instrText>
        </w:r>
        <w:r>
          <w:rPr>
            <w:noProof/>
            <w:webHidden/>
          </w:rPr>
        </w:r>
        <w:r>
          <w:rPr>
            <w:noProof/>
            <w:webHidden/>
          </w:rPr>
          <w:fldChar w:fldCharType="separate"/>
        </w:r>
        <w:r>
          <w:rPr>
            <w:noProof/>
            <w:webHidden/>
          </w:rPr>
          <w:t>19</w:t>
        </w:r>
        <w:r>
          <w:rPr>
            <w:noProof/>
            <w:webHidden/>
          </w:rPr>
          <w:fldChar w:fldCharType="end"/>
        </w:r>
      </w:hyperlink>
    </w:p>
    <w:p w14:paraId="007AAD56" w14:textId="24B71EE9" w:rsidR="00571058" w:rsidRDefault="004C73B1" w:rsidP="00571058">
      <w:r>
        <w:fldChar w:fldCharType="end"/>
      </w:r>
    </w:p>
    <w:p w14:paraId="5913D2D1" w14:textId="7D5867EC" w:rsidR="00052BC9" w:rsidRDefault="00052BC9" w:rsidP="00571058">
      <w:pPr>
        <w:pStyle w:val="UOB-ChapterCover"/>
        <w:jc w:val="left"/>
      </w:pPr>
      <w:r>
        <w:t>List of Figures</w:t>
      </w:r>
    </w:p>
    <w:p w14:paraId="015B9CB1" w14:textId="138CB041" w:rsidR="003F151F" w:rsidRDefault="00571058">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"Fig." </w:instrText>
      </w:r>
      <w:r>
        <w:fldChar w:fldCharType="separate"/>
      </w:r>
      <w:hyperlink w:anchor="_Toc59145878" w:history="1">
        <w:r w:rsidR="003F151F" w:rsidRPr="00D34245">
          <w:rPr>
            <w:rStyle w:val="Hyperlink"/>
            <w:rFonts w:eastAsiaTheme="majorEastAsia"/>
            <w:noProof/>
          </w:rPr>
          <w:t>Fig. 1</w:t>
        </w:r>
        <w:r w:rsidR="003F151F" w:rsidRPr="00D34245">
          <w:rPr>
            <w:rStyle w:val="Hyperlink"/>
            <w:rFonts w:eastAsiaTheme="majorEastAsia"/>
            <w:noProof/>
            <w:lang w:val="en-US"/>
          </w:rPr>
          <w:t>: Scenario-Based Design Template</w:t>
        </w:r>
        <w:r w:rsidR="003F151F">
          <w:rPr>
            <w:noProof/>
            <w:webHidden/>
          </w:rPr>
          <w:tab/>
        </w:r>
        <w:r w:rsidR="003F151F">
          <w:rPr>
            <w:noProof/>
            <w:webHidden/>
          </w:rPr>
          <w:fldChar w:fldCharType="begin"/>
        </w:r>
        <w:r w:rsidR="003F151F">
          <w:rPr>
            <w:noProof/>
            <w:webHidden/>
          </w:rPr>
          <w:instrText xml:space="preserve"> PAGEREF _Toc59145878 \h </w:instrText>
        </w:r>
        <w:r w:rsidR="003F151F">
          <w:rPr>
            <w:noProof/>
            <w:webHidden/>
          </w:rPr>
        </w:r>
        <w:r w:rsidR="003F151F">
          <w:rPr>
            <w:noProof/>
            <w:webHidden/>
          </w:rPr>
          <w:fldChar w:fldCharType="separate"/>
        </w:r>
        <w:r w:rsidR="003F151F">
          <w:rPr>
            <w:noProof/>
            <w:webHidden/>
          </w:rPr>
          <w:t>6</w:t>
        </w:r>
        <w:r w:rsidR="003F151F">
          <w:rPr>
            <w:noProof/>
            <w:webHidden/>
          </w:rPr>
          <w:fldChar w:fldCharType="end"/>
        </w:r>
      </w:hyperlink>
    </w:p>
    <w:p w14:paraId="3296F118" w14:textId="2F277A3D" w:rsidR="003F151F" w:rsidRDefault="003F151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5879" w:history="1">
        <w:r w:rsidRPr="00D34245">
          <w:rPr>
            <w:rStyle w:val="Hyperlink"/>
            <w:rFonts w:eastAsiaTheme="majorEastAsia"/>
            <w:noProof/>
          </w:rPr>
          <w:t>Fig. 2</w:t>
        </w:r>
        <w:r w:rsidRPr="00D34245">
          <w:rPr>
            <w:rStyle w:val="Hyperlink"/>
            <w:rFonts w:eastAsiaTheme="majorEastAsia"/>
            <w:noProof/>
            <w:lang w:val="en-US"/>
          </w:rPr>
          <w:t>: High-Level Data Collection Procedure</w:t>
        </w:r>
        <w:r>
          <w:rPr>
            <w:noProof/>
            <w:webHidden/>
          </w:rPr>
          <w:tab/>
        </w:r>
        <w:r>
          <w:rPr>
            <w:noProof/>
            <w:webHidden/>
          </w:rPr>
          <w:fldChar w:fldCharType="begin"/>
        </w:r>
        <w:r>
          <w:rPr>
            <w:noProof/>
            <w:webHidden/>
          </w:rPr>
          <w:instrText xml:space="preserve"> PAGEREF _Toc59145879 \h </w:instrText>
        </w:r>
        <w:r>
          <w:rPr>
            <w:noProof/>
            <w:webHidden/>
          </w:rPr>
        </w:r>
        <w:r>
          <w:rPr>
            <w:noProof/>
            <w:webHidden/>
          </w:rPr>
          <w:fldChar w:fldCharType="separate"/>
        </w:r>
        <w:r>
          <w:rPr>
            <w:noProof/>
            <w:webHidden/>
          </w:rPr>
          <w:t>10</w:t>
        </w:r>
        <w:r>
          <w:rPr>
            <w:noProof/>
            <w:webHidden/>
          </w:rPr>
          <w:fldChar w:fldCharType="end"/>
        </w:r>
      </w:hyperlink>
    </w:p>
    <w:p w14:paraId="63ABE170" w14:textId="319257ED" w:rsidR="003F151F" w:rsidRDefault="003F151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5880" w:history="1">
        <w:r w:rsidRPr="00D34245">
          <w:rPr>
            <w:rStyle w:val="Hyperlink"/>
            <w:rFonts w:eastAsiaTheme="majorEastAsia"/>
            <w:noProof/>
          </w:rPr>
          <w:t>Fig. 3: Detailed Statistical Analysis Process Flow Diagram</w:t>
        </w:r>
        <w:r>
          <w:rPr>
            <w:noProof/>
            <w:webHidden/>
          </w:rPr>
          <w:tab/>
        </w:r>
        <w:r>
          <w:rPr>
            <w:noProof/>
            <w:webHidden/>
          </w:rPr>
          <w:fldChar w:fldCharType="begin"/>
        </w:r>
        <w:r>
          <w:rPr>
            <w:noProof/>
            <w:webHidden/>
          </w:rPr>
          <w:instrText xml:space="preserve"> PAGEREF _Toc59145880 \h </w:instrText>
        </w:r>
        <w:r>
          <w:rPr>
            <w:noProof/>
            <w:webHidden/>
          </w:rPr>
        </w:r>
        <w:r>
          <w:rPr>
            <w:noProof/>
            <w:webHidden/>
          </w:rPr>
          <w:fldChar w:fldCharType="separate"/>
        </w:r>
        <w:r>
          <w:rPr>
            <w:noProof/>
            <w:webHidden/>
          </w:rPr>
          <w:t>14</w:t>
        </w:r>
        <w:r>
          <w:rPr>
            <w:noProof/>
            <w:webHidden/>
          </w:rPr>
          <w:fldChar w:fldCharType="end"/>
        </w:r>
      </w:hyperlink>
    </w:p>
    <w:p w14:paraId="53F4621C" w14:textId="07273991" w:rsidR="003F151F" w:rsidRDefault="003F151F">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5881" w:history="1">
        <w:r w:rsidRPr="00D34245">
          <w:rPr>
            <w:rStyle w:val="Hyperlink"/>
            <w:rFonts w:eastAsiaTheme="majorEastAsia"/>
            <w:noProof/>
          </w:rPr>
          <w:t>Fig. 4: Data Trend Observation Plots of COVID-19 Total Cases and Deaths in Bahrain</w:t>
        </w:r>
        <w:r>
          <w:rPr>
            <w:noProof/>
            <w:webHidden/>
          </w:rPr>
          <w:tab/>
        </w:r>
        <w:r>
          <w:rPr>
            <w:noProof/>
            <w:webHidden/>
          </w:rPr>
          <w:fldChar w:fldCharType="begin"/>
        </w:r>
        <w:r>
          <w:rPr>
            <w:noProof/>
            <w:webHidden/>
          </w:rPr>
          <w:instrText xml:space="preserve"> PAGEREF _Toc59145881 \h </w:instrText>
        </w:r>
        <w:r>
          <w:rPr>
            <w:noProof/>
            <w:webHidden/>
          </w:rPr>
        </w:r>
        <w:r>
          <w:rPr>
            <w:noProof/>
            <w:webHidden/>
          </w:rPr>
          <w:fldChar w:fldCharType="separate"/>
        </w:r>
        <w:r>
          <w:rPr>
            <w:noProof/>
            <w:webHidden/>
          </w:rPr>
          <w:t>17</w:t>
        </w:r>
        <w:r>
          <w:rPr>
            <w:noProof/>
            <w:webHidden/>
          </w:rPr>
          <w:fldChar w:fldCharType="end"/>
        </w:r>
      </w:hyperlink>
    </w:p>
    <w:p w14:paraId="4397C4F7" w14:textId="6164BB37" w:rsidR="00571058" w:rsidRDefault="00571058" w:rsidP="00571058">
      <w:r>
        <w:fldChar w:fldCharType="end"/>
      </w:r>
    </w:p>
    <w:p w14:paraId="5E28F983" w14:textId="1FD2875C" w:rsidR="002B0217" w:rsidRDefault="002B0217" w:rsidP="002B0217">
      <w:pPr>
        <w:pStyle w:val="UOB-ChapterCover"/>
        <w:jc w:val="left"/>
      </w:pPr>
      <w:r>
        <w:t>List of Equations</w:t>
      </w:r>
    </w:p>
    <w:p w14:paraId="48405BAC" w14:textId="6DDEFB30" w:rsidR="00E8251E" w:rsidRDefault="002B0217">
      <w:pPr>
        <w:pStyle w:val="TableofFigures"/>
        <w:tabs>
          <w:tab w:val="right" w:leader="dot" w:pos="8296"/>
        </w:tabs>
        <w:rPr>
          <w:rFonts w:asciiTheme="minorHAnsi" w:eastAsiaTheme="minorEastAsia" w:hAnsiTheme="minorHAnsi" w:cstheme="minorBidi"/>
          <w:bCs w:val="0"/>
          <w:noProof/>
          <w:color w:val="auto"/>
          <w:sz w:val="22"/>
          <w:szCs w:val="22"/>
          <w:lang w:eastAsia="en-GB"/>
        </w:rPr>
      </w:pPr>
      <w:r>
        <w:fldChar w:fldCharType="begin"/>
      </w:r>
      <w:r>
        <w:instrText xml:space="preserve"> TOC \h \z \c "Equation" </w:instrText>
      </w:r>
      <w:r>
        <w:fldChar w:fldCharType="separate"/>
      </w:r>
      <w:hyperlink w:anchor="_Toc59142993" w:history="1">
        <w:r w:rsidR="00E8251E" w:rsidRPr="00B43D1C">
          <w:rPr>
            <w:rStyle w:val="Hyperlink"/>
            <w:rFonts w:eastAsiaTheme="majorEastAsia"/>
            <w:noProof/>
          </w:rPr>
          <w:t>Equation 1</w:t>
        </w:r>
        <w:r w:rsidR="00E8251E" w:rsidRPr="00B43D1C">
          <w:rPr>
            <w:rStyle w:val="Hyperlink"/>
            <w:rFonts w:eastAsiaTheme="majorEastAsia"/>
            <w:noProof/>
            <w:lang w:val="en-US"/>
          </w:rPr>
          <w:t>: Adopted Logistic Growth Model</w:t>
        </w:r>
        <w:r w:rsidR="00E8251E">
          <w:rPr>
            <w:noProof/>
            <w:webHidden/>
          </w:rPr>
          <w:tab/>
        </w:r>
        <w:r w:rsidR="00E8251E">
          <w:rPr>
            <w:noProof/>
            <w:webHidden/>
          </w:rPr>
          <w:fldChar w:fldCharType="begin"/>
        </w:r>
        <w:r w:rsidR="00E8251E">
          <w:rPr>
            <w:noProof/>
            <w:webHidden/>
          </w:rPr>
          <w:instrText xml:space="preserve"> PAGEREF _Toc59142993 \h </w:instrText>
        </w:r>
        <w:r w:rsidR="00E8251E">
          <w:rPr>
            <w:noProof/>
            <w:webHidden/>
          </w:rPr>
        </w:r>
        <w:r w:rsidR="00E8251E">
          <w:rPr>
            <w:noProof/>
            <w:webHidden/>
          </w:rPr>
          <w:fldChar w:fldCharType="separate"/>
        </w:r>
        <w:r w:rsidR="00E8251E">
          <w:rPr>
            <w:noProof/>
            <w:webHidden/>
          </w:rPr>
          <w:t>11</w:t>
        </w:r>
        <w:r w:rsidR="00E8251E">
          <w:rPr>
            <w:noProof/>
            <w:webHidden/>
          </w:rPr>
          <w:fldChar w:fldCharType="end"/>
        </w:r>
      </w:hyperlink>
    </w:p>
    <w:p w14:paraId="6809BED5" w14:textId="1A6C6B5F"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4" w:history="1">
        <w:r w:rsidRPr="00B43D1C">
          <w:rPr>
            <w:rStyle w:val="Hyperlink"/>
            <w:rFonts w:eastAsiaTheme="majorEastAsia"/>
            <w:noProof/>
          </w:rPr>
          <w:t>Equation 2: Calculation of Total Hospital Beds</w:t>
        </w:r>
        <w:r>
          <w:rPr>
            <w:noProof/>
            <w:webHidden/>
          </w:rPr>
          <w:tab/>
        </w:r>
        <w:r>
          <w:rPr>
            <w:noProof/>
            <w:webHidden/>
          </w:rPr>
          <w:fldChar w:fldCharType="begin"/>
        </w:r>
        <w:r>
          <w:rPr>
            <w:noProof/>
            <w:webHidden/>
          </w:rPr>
          <w:instrText xml:space="preserve"> PAGEREF _Toc59142994 \h </w:instrText>
        </w:r>
        <w:r>
          <w:rPr>
            <w:noProof/>
            <w:webHidden/>
          </w:rPr>
        </w:r>
        <w:r>
          <w:rPr>
            <w:noProof/>
            <w:webHidden/>
          </w:rPr>
          <w:fldChar w:fldCharType="separate"/>
        </w:r>
        <w:r>
          <w:rPr>
            <w:noProof/>
            <w:webHidden/>
          </w:rPr>
          <w:t>12</w:t>
        </w:r>
        <w:r>
          <w:rPr>
            <w:noProof/>
            <w:webHidden/>
          </w:rPr>
          <w:fldChar w:fldCharType="end"/>
        </w:r>
      </w:hyperlink>
    </w:p>
    <w:p w14:paraId="58EADA0D" w14:textId="6F6FC977"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5" w:history="1">
        <w:r w:rsidRPr="00B43D1C">
          <w:rPr>
            <w:rStyle w:val="Hyperlink"/>
            <w:rFonts w:eastAsiaTheme="majorEastAsia"/>
            <w:noProof/>
          </w:rPr>
          <w:t>Equation 3: Calculation of Available Hospital Beds</w:t>
        </w:r>
        <w:r>
          <w:rPr>
            <w:noProof/>
            <w:webHidden/>
          </w:rPr>
          <w:tab/>
        </w:r>
        <w:r>
          <w:rPr>
            <w:noProof/>
            <w:webHidden/>
          </w:rPr>
          <w:fldChar w:fldCharType="begin"/>
        </w:r>
        <w:r>
          <w:rPr>
            <w:noProof/>
            <w:webHidden/>
          </w:rPr>
          <w:instrText xml:space="preserve"> PAGEREF _Toc59142995 \h </w:instrText>
        </w:r>
        <w:r>
          <w:rPr>
            <w:noProof/>
            <w:webHidden/>
          </w:rPr>
        </w:r>
        <w:r>
          <w:rPr>
            <w:noProof/>
            <w:webHidden/>
          </w:rPr>
          <w:fldChar w:fldCharType="separate"/>
        </w:r>
        <w:r>
          <w:rPr>
            <w:noProof/>
            <w:webHidden/>
          </w:rPr>
          <w:t>12</w:t>
        </w:r>
        <w:r>
          <w:rPr>
            <w:noProof/>
            <w:webHidden/>
          </w:rPr>
          <w:fldChar w:fldCharType="end"/>
        </w:r>
      </w:hyperlink>
    </w:p>
    <w:p w14:paraId="44BC1B69" w14:textId="1B4DFE3C"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6" w:history="1">
        <w:r w:rsidRPr="00B43D1C">
          <w:rPr>
            <w:rStyle w:val="Hyperlink"/>
            <w:rFonts w:eastAsiaTheme="majorEastAsia"/>
            <w:noProof/>
          </w:rPr>
          <w:t>Equation 4: Calculation of Total IQC Beds</w:t>
        </w:r>
        <w:r>
          <w:rPr>
            <w:noProof/>
            <w:webHidden/>
          </w:rPr>
          <w:tab/>
        </w:r>
        <w:r>
          <w:rPr>
            <w:noProof/>
            <w:webHidden/>
          </w:rPr>
          <w:fldChar w:fldCharType="begin"/>
        </w:r>
        <w:r>
          <w:rPr>
            <w:noProof/>
            <w:webHidden/>
          </w:rPr>
          <w:instrText xml:space="preserve"> PAGEREF _Toc59142996 \h </w:instrText>
        </w:r>
        <w:r>
          <w:rPr>
            <w:noProof/>
            <w:webHidden/>
          </w:rPr>
        </w:r>
        <w:r>
          <w:rPr>
            <w:noProof/>
            <w:webHidden/>
          </w:rPr>
          <w:fldChar w:fldCharType="separate"/>
        </w:r>
        <w:r>
          <w:rPr>
            <w:noProof/>
            <w:webHidden/>
          </w:rPr>
          <w:t>12</w:t>
        </w:r>
        <w:r>
          <w:rPr>
            <w:noProof/>
            <w:webHidden/>
          </w:rPr>
          <w:fldChar w:fldCharType="end"/>
        </w:r>
      </w:hyperlink>
    </w:p>
    <w:p w14:paraId="7F745A31" w14:textId="2B23217F"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7" w:history="1">
        <w:r w:rsidRPr="00B43D1C">
          <w:rPr>
            <w:rStyle w:val="Hyperlink"/>
            <w:rFonts w:eastAsiaTheme="majorEastAsia"/>
            <w:noProof/>
          </w:rPr>
          <w:t>Equation 5: Calculation of IQC BOR</w:t>
        </w:r>
        <w:r>
          <w:rPr>
            <w:noProof/>
            <w:webHidden/>
          </w:rPr>
          <w:tab/>
        </w:r>
        <w:r>
          <w:rPr>
            <w:noProof/>
            <w:webHidden/>
          </w:rPr>
          <w:fldChar w:fldCharType="begin"/>
        </w:r>
        <w:r>
          <w:rPr>
            <w:noProof/>
            <w:webHidden/>
          </w:rPr>
          <w:instrText xml:space="preserve"> PAGEREF _Toc59142997 \h </w:instrText>
        </w:r>
        <w:r>
          <w:rPr>
            <w:noProof/>
            <w:webHidden/>
          </w:rPr>
        </w:r>
        <w:r>
          <w:rPr>
            <w:noProof/>
            <w:webHidden/>
          </w:rPr>
          <w:fldChar w:fldCharType="separate"/>
        </w:r>
        <w:r>
          <w:rPr>
            <w:noProof/>
            <w:webHidden/>
          </w:rPr>
          <w:t>13</w:t>
        </w:r>
        <w:r>
          <w:rPr>
            <w:noProof/>
            <w:webHidden/>
          </w:rPr>
          <w:fldChar w:fldCharType="end"/>
        </w:r>
      </w:hyperlink>
    </w:p>
    <w:p w14:paraId="2DB4FBD8" w14:textId="5368261B"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8" w:history="1">
        <w:r w:rsidRPr="00B43D1C">
          <w:rPr>
            <w:rStyle w:val="Hyperlink"/>
            <w:rFonts w:eastAsiaTheme="majorEastAsia"/>
            <w:noProof/>
          </w:rPr>
          <w:t>Equation 6: Calculation of Available Hospital Beds</w:t>
        </w:r>
        <w:r>
          <w:rPr>
            <w:noProof/>
            <w:webHidden/>
          </w:rPr>
          <w:tab/>
        </w:r>
        <w:r>
          <w:rPr>
            <w:noProof/>
            <w:webHidden/>
          </w:rPr>
          <w:fldChar w:fldCharType="begin"/>
        </w:r>
        <w:r>
          <w:rPr>
            <w:noProof/>
            <w:webHidden/>
          </w:rPr>
          <w:instrText xml:space="preserve"> PAGEREF _Toc59142998 \h </w:instrText>
        </w:r>
        <w:r>
          <w:rPr>
            <w:noProof/>
            <w:webHidden/>
          </w:rPr>
        </w:r>
        <w:r>
          <w:rPr>
            <w:noProof/>
            <w:webHidden/>
          </w:rPr>
          <w:fldChar w:fldCharType="separate"/>
        </w:r>
        <w:r>
          <w:rPr>
            <w:noProof/>
            <w:webHidden/>
          </w:rPr>
          <w:t>13</w:t>
        </w:r>
        <w:r>
          <w:rPr>
            <w:noProof/>
            <w:webHidden/>
          </w:rPr>
          <w:fldChar w:fldCharType="end"/>
        </w:r>
      </w:hyperlink>
    </w:p>
    <w:p w14:paraId="132E52A1" w14:textId="00A6E89C"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2999" w:history="1">
        <w:r w:rsidRPr="00B43D1C">
          <w:rPr>
            <w:rStyle w:val="Hyperlink"/>
            <w:rFonts w:eastAsiaTheme="majorEastAsia"/>
            <w:noProof/>
          </w:rPr>
          <w:t>Equation 7: Calculation of Total Available Beds</w:t>
        </w:r>
        <w:r>
          <w:rPr>
            <w:noProof/>
            <w:webHidden/>
          </w:rPr>
          <w:tab/>
        </w:r>
        <w:r>
          <w:rPr>
            <w:noProof/>
            <w:webHidden/>
          </w:rPr>
          <w:fldChar w:fldCharType="begin"/>
        </w:r>
        <w:r>
          <w:rPr>
            <w:noProof/>
            <w:webHidden/>
          </w:rPr>
          <w:instrText xml:space="preserve"> PAGEREF _Toc59142999 \h </w:instrText>
        </w:r>
        <w:r>
          <w:rPr>
            <w:noProof/>
            <w:webHidden/>
          </w:rPr>
        </w:r>
        <w:r>
          <w:rPr>
            <w:noProof/>
            <w:webHidden/>
          </w:rPr>
          <w:fldChar w:fldCharType="separate"/>
        </w:r>
        <w:r>
          <w:rPr>
            <w:noProof/>
            <w:webHidden/>
          </w:rPr>
          <w:t>13</w:t>
        </w:r>
        <w:r>
          <w:rPr>
            <w:noProof/>
            <w:webHidden/>
          </w:rPr>
          <w:fldChar w:fldCharType="end"/>
        </w:r>
      </w:hyperlink>
    </w:p>
    <w:p w14:paraId="7324B710" w14:textId="3E177165"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3000" w:history="1">
        <w:r w:rsidRPr="00B43D1C">
          <w:rPr>
            <w:rStyle w:val="Hyperlink"/>
            <w:rFonts w:eastAsiaTheme="majorEastAsia"/>
            <w:noProof/>
          </w:rPr>
          <w:t>Equation 8: Calculation of Current Hospitalization Rate</w:t>
        </w:r>
        <w:r>
          <w:rPr>
            <w:noProof/>
            <w:webHidden/>
          </w:rPr>
          <w:tab/>
        </w:r>
        <w:r>
          <w:rPr>
            <w:noProof/>
            <w:webHidden/>
          </w:rPr>
          <w:fldChar w:fldCharType="begin"/>
        </w:r>
        <w:r>
          <w:rPr>
            <w:noProof/>
            <w:webHidden/>
          </w:rPr>
          <w:instrText xml:space="preserve"> PAGEREF _Toc59143000 \h </w:instrText>
        </w:r>
        <w:r>
          <w:rPr>
            <w:noProof/>
            <w:webHidden/>
          </w:rPr>
        </w:r>
        <w:r>
          <w:rPr>
            <w:noProof/>
            <w:webHidden/>
          </w:rPr>
          <w:fldChar w:fldCharType="separate"/>
        </w:r>
        <w:r>
          <w:rPr>
            <w:noProof/>
            <w:webHidden/>
          </w:rPr>
          <w:t>13</w:t>
        </w:r>
        <w:r>
          <w:rPr>
            <w:noProof/>
            <w:webHidden/>
          </w:rPr>
          <w:fldChar w:fldCharType="end"/>
        </w:r>
      </w:hyperlink>
    </w:p>
    <w:p w14:paraId="628FD314" w14:textId="32EB284B"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3001" w:history="1">
        <w:r w:rsidRPr="00B43D1C">
          <w:rPr>
            <w:rStyle w:val="Hyperlink"/>
            <w:rFonts w:eastAsiaTheme="majorEastAsia"/>
            <w:noProof/>
          </w:rPr>
          <w:t>Equation 9: Calculation of Projected Hospitalized Cases</w:t>
        </w:r>
        <w:r>
          <w:rPr>
            <w:noProof/>
            <w:webHidden/>
          </w:rPr>
          <w:tab/>
        </w:r>
        <w:r>
          <w:rPr>
            <w:noProof/>
            <w:webHidden/>
          </w:rPr>
          <w:fldChar w:fldCharType="begin"/>
        </w:r>
        <w:r>
          <w:rPr>
            <w:noProof/>
            <w:webHidden/>
          </w:rPr>
          <w:instrText xml:space="preserve"> PAGEREF _Toc59143001 \h </w:instrText>
        </w:r>
        <w:r>
          <w:rPr>
            <w:noProof/>
            <w:webHidden/>
          </w:rPr>
        </w:r>
        <w:r>
          <w:rPr>
            <w:noProof/>
            <w:webHidden/>
          </w:rPr>
          <w:fldChar w:fldCharType="separate"/>
        </w:r>
        <w:r>
          <w:rPr>
            <w:noProof/>
            <w:webHidden/>
          </w:rPr>
          <w:t>13</w:t>
        </w:r>
        <w:r>
          <w:rPr>
            <w:noProof/>
            <w:webHidden/>
          </w:rPr>
          <w:fldChar w:fldCharType="end"/>
        </w:r>
      </w:hyperlink>
    </w:p>
    <w:p w14:paraId="42A18041" w14:textId="650CB617" w:rsidR="00E8251E" w:rsidRDefault="00E8251E">
      <w:pPr>
        <w:pStyle w:val="TableofFigures"/>
        <w:tabs>
          <w:tab w:val="right" w:leader="dot" w:pos="8296"/>
        </w:tabs>
        <w:rPr>
          <w:rFonts w:asciiTheme="minorHAnsi" w:eastAsiaTheme="minorEastAsia" w:hAnsiTheme="minorHAnsi" w:cstheme="minorBidi"/>
          <w:bCs w:val="0"/>
          <w:noProof/>
          <w:color w:val="auto"/>
          <w:sz w:val="22"/>
          <w:szCs w:val="22"/>
          <w:lang w:eastAsia="en-GB"/>
        </w:rPr>
      </w:pPr>
      <w:hyperlink w:anchor="_Toc59143002" w:history="1">
        <w:r w:rsidRPr="00B43D1C">
          <w:rPr>
            <w:rStyle w:val="Hyperlink"/>
            <w:rFonts w:eastAsiaTheme="majorEastAsia"/>
            <w:noProof/>
          </w:rPr>
          <w:t>Equation 10</w:t>
        </w:r>
        <w:r w:rsidRPr="00B43D1C">
          <w:rPr>
            <w:rStyle w:val="Hyperlink"/>
            <w:rFonts w:eastAsiaTheme="majorEastAsia"/>
            <w:noProof/>
            <w:lang w:val="en-US"/>
          </w:rPr>
          <w:t>: Logistic Growth Model - Fitted Model</w:t>
        </w:r>
        <w:r>
          <w:rPr>
            <w:noProof/>
            <w:webHidden/>
          </w:rPr>
          <w:tab/>
        </w:r>
        <w:r>
          <w:rPr>
            <w:noProof/>
            <w:webHidden/>
          </w:rPr>
          <w:fldChar w:fldCharType="begin"/>
        </w:r>
        <w:r>
          <w:rPr>
            <w:noProof/>
            <w:webHidden/>
          </w:rPr>
          <w:instrText xml:space="preserve"> PAGEREF _Toc59143002 \h </w:instrText>
        </w:r>
        <w:r>
          <w:rPr>
            <w:noProof/>
            <w:webHidden/>
          </w:rPr>
        </w:r>
        <w:r>
          <w:rPr>
            <w:noProof/>
            <w:webHidden/>
          </w:rPr>
          <w:fldChar w:fldCharType="separate"/>
        </w:r>
        <w:r>
          <w:rPr>
            <w:noProof/>
            <w:webHidden/>
          </w:rPr>
          <w:t>17</w:t>
        </w:r>
        <w:r>
          <w:rPr>
            <w:noProof/>
            <w:webHidden/>
          </w:rPr>
          <w:fldChar w:fldCharType="end"/>
        </w:r>
      </w:hyperlink>
    </w:p>
    <w:p w14:paraId="5235346C" w14:textId="48C21D39" w:rsidR="002B0217" w:rsidRDefault="002B0217" w:rsidP="002B0217">
      <w:r>
        <w:fldChar w:fldCharType="end"/>
      </w:r>
    </w:p>
    <w:p w14:paraId="02EE16F0" w14:textId="77777777" w:rsidR="00C06CA0" w:rsidRDefault="00C06CA0" w:rsidP="00C06CA0">
      <w:pPr>
        <w:rPr>
          <w:b/>
          <w:bCs w:val="0"/>
        </w:rPr>
      </w:pPr>
    </w:p>
    <w:p w14:paraId="02F2B4CE" w14:textId="77777777" w:rsidR="00C06CA0" w:rsidRDefault="00C06CA0" w:rsidP="00C06CA0">
      <w:pPr>
        <w:spacing w:after="160" w:line="259" w:lineRule="auto"/>
        <w:rPr>
          <w:b/>
          <w:bCs w:val="0"/>
        </w:rPr>
        <w:sectPr w:rsidR="00C06CA0" w:rsidSect="00D30FE1">
          <w:headerReference w:type="default" r:id="rId9"/>
          <w:footerReference w:type="default" r:id="rId10"/>
          <w:pgSz w:w="11906" w:h="16838" w:code="9"/>
          <w:pgMar w:top="1440" w:right="1800" w:bottom="1440" w:left="1800" w:header="706" w:footer="706" w:gutter="0"/>
          <w:pgNumType w:start="1"/>
          <w:cols w:space="708"/>
          <w:docGrid w:linePitch="360"/>
        </w:sectPr>
      </w:pPr>
    </w:p>
    <w:p w14:paraId="79DE666A" w14:textId="1E424623" w:rsidR="00237778" w:rsidRDefault="00237778" w:rsidP="00237778">
      <w:pPr>
        <w:pStyle w:val="UOB-ChapterCover"/>
      </w:pPr>
    </w:p>
    <w:p w14:paraId="6F896116" w14:textId="60155114" w:rsidR="00237778" w:rsidRDefault="00237778" w:rsidP="00237778">
      <w:pPr>
        <w:pStyle w:val="UOB-ChapterCover"/>
      </w:pPr>
    </w:p>
    <w:p w14:paraId="2CD44A74" w14:textId="29E1D893" w:rsidR="00237778" w:rsidRDefault="00237778" w:rsidP="00237778">
      <w:pPr>
        <w:pStyle w:val="UOB-ChapterCover"/>
      </w:pPr>
    </w:p>
    <w:p w14:paraId="583E59D7" w14:textId="77777777" w:rsidR="00237778" w:rsidRDefault="00237778" w:rsidP="00237778">
      <w:pPr>
        <w:pStyle w:val="UOB-ChapterCover"/>
      </w:pPr>
    </w:p>
    <w:p w14:paraId="3991372F" w14:textId="77777777" w:rsidR="00237778" w:rsidRDefault="00237778" w:rsidP="00237778">
      <w:pPr>
        <w:pStyle w:val="UOB-ChapterCover"/>
      </w:pPr>
    </w:p>
    <w:p w14:paraId="3CBB705F" w14:textId="0D76BD18" w:rsidR="00E7416C" w:rsidRPr="00052BC9" w:rsidRDefault="00E7416C" w:rsidP="00052BC9">
      <w:pPr>
        <w:pStyle w:val="UOB-CoverPageChapter"/>
      </w:pPr>
      <w:bookmarkStart w:id="0" w:name="_Toc59142824"/>
      <w:r w:rsidRPr="00052BC9">
        <w:t>Chapter One</w:t>
      </w:r>
      <w:bookmarkEnd w:id="0"/>
    </w:p>
    <w:p w14:paraId="53482B9E" w14:textId="0B50C14A" w:rsidR="00E7416C" w:rsidRDefault="00E7416C" w:rsidP="00E7416C">
      <w:pPr>
        <w:pStyle w:val="UOB-ChapterCover"/>
      </w:pPr>
      <w:r>
        <w:t>Introduction to the Study</w:t>
      </w:r>
    </w:p>
    <w:p w14:paraId="12394CA8" w14:textId="77777777" w:rsidR="00E7416C" w:rsidRPr="0092692E" w:rsidRDefault="00E7416C" w:rsidP="00237778">
      <w:pPr>
        <w:rPr>
          <w:sz w:val="24"/>
          <w:szCs w:val="20"/>
          <w:lang w:val="en-US"/>
        </w:rPr>
      </w:pPr>
    </w:p>
    <w:p w14:paraId="4B328F85" w14:textId="327C8F8E"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6CD42BFD" w14:textId="54DA2B8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_Ref58685825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1.2</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_Ref58685825 \h  \* MERGEFORMAT </w:instrText>
      </w:r>
      <w:r w:rsidRPr="0092692E">
        <w:rPr>
          <w:sz w:val="36"/>
          <w:szCs w:val="36"/>
        </w:rPr>
      </w:r>
      <w:r w:rsidRPr="0092692E">
        <w:rPr>
          <w:sz w:val="36"/>
          <w:szCs w:val="36"/>
        </w:rPr>
        <w:fldChar w:fldCharType="separate"/>
      </w:r>
      <w:r w:rsidRPr="0092692E">
        <w:rPr>
          <w:sz w:val="36"/>
          <w:szCs w:val="36"/>
        </w:rPr>
        <w:t>Research Problem</w:t>
      </w:r>
      <w:r w:rsidRPr="0092692E">
        <w:rPr>
          <w:sz w:val="36"/>
          <w:szCs w:val="36"/>
        </w:rPr>
        <w:fldChar w:fldCharType="end"/>
      </w:r>
    </w:p>
    <w:p w14:paraId="1CEEC079" w14:textId="244CE140"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_Ref58685830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1.3</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_Ref58685830 \h  \* MERGEFORMAT </w:instrText>
      </w:r>
      <w:r w:rsidRPr="0092692E">
        <w:rPr>
          <w:sz w:val="36"/>
          <w:szCs w:val="36"/>
        </w:rPr>
      </w:r>
      <w:r w:rsidRPr="0092692E">
        <w:rPr>
          <w:sz w:val="36"/>
          <w:szCs w:val="36"/>
        </w:rPr>
        <w:fldChar w:fldCharType="separate"/>
      </w:r>
      <w:r w:rsidRPr="0092692E">
        <w:rPr>
          <w:sz w:val="36"/>
          <w:szCs w:val="36"/>
        </w:rPr>
        <w:t>Research Questions</w:t>
      </w:r>
      <w:r w:rsidRPr="0092692E">
        <w:rPr>
          <w:sz w:val="36"/>
          <w:szCs w:val="36"/>
        </w:rPr>
        <w:fldChar w:fldCharType="end"/>
      </w:r>
    </w:p>
    <w:p w14:paraId="575DB24A" w14:textId="66ADEE97"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_Ref58685831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1.4</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_Ref58685831 \h  \* MERGEFORMAT </w:instrText>
      </w:r>
      <w:r w:rsidRPr="0092692E">
        <w:rPr>
          <w:sz w:val="36"/>
          <w:szCs w:val="36"/>
        </w:rPr>
      </w:r>
      <w:r w:rsidRPr="0092692E">
        <w:rPr>
          <w:sz w:val="36"/>
          <w:szCs w:val="36"/>
        </w:rPr>
        <w:fldChar w:fldCharType="separate"/>
      </w:r>
      <w:r w:rsidRPr="0092692E">
        <w:rPr>
          <w:sz w:val="36"/>
          <w:szCs w:val="36"/>
        </w:rPr>
        <w:t>Research Objectives</w:t>
      </w:r>
      <w:r w:rsidRPr="0092692E">
        <w:rPr>
          <w:sz w:val="36"/>
          <w:szCs w:val="36"/>
        </w:rPr>
        <w:fldChar w:fldCharType="end"/>
      </w:r>
    </w:p>
    <w:p w14:paraId="154727EE" w14:textId="54D149CF"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_Ref58685833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1.5</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_Ref58685833 \h  \* MERGEFORMAT </w:instrText>
      </w:r>
      <w:r w:rsidRPr="0092692E">
        <w:rPr>
          <w:sz w:val="36"/>
          <w:szCs w:val="36"/>
        </w:rPr>
      </w:r>
      <w:r w:rsidRPr="0092692E">
        <w:rPr>
          <w:sz w:val="36"/>
          <w:szCs w:val="36"/>
        </w:rPr>
        <w:fldChar w:fldCharType="separate"/>
      </w:r>
      <w:r w:rsidRPr="0092692E">
        <w:rPr>
          <w:sz w:val="36"/>
          <w:szCs w:val="36"/>
        </w:rPr>
        <w:t>Research Significance</w:t>
      </w:r>
      <w:r w:rsidRPr="0092692E">
        <w:rPr>
          <w:sz w:val="36"/>
          <w:szCs w:val="36"/>
        </w:rPr>
        <w:fldChar w:fldCharType="end"/>
      </w:r>
    </w:p>
    <w:p w14:paraId="02978A11" w14:textId="109FF62D" w:rsidR="0092692E"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_Ref58685834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1.6</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_Ref58685834 \h  \* MERGEFORMAT </w:instrText>
      </w:r>
      <w:r w:rsidRPr="0092692E">
        <w:rPr>
          <w:sz w:val="36"/>
          <w:szCs w:val="36"/>
        </w:rPr>
      </w:r>
      <w:r w:rsidRPr="0092692E">
        <w:rPr>
          <w:sz w:val="36"/>
          <w:szCs w:val="36"/>
        </w:rPr>
        <w:fldChar w:fldCharType="separate"/>
      </w:r>
      <w:r w:rsidRPr="0092692E">
        <w:rPr>
          <w:sz w:val="36"/>
          <w:szCs w:val="36"/>
        </w:rPr>
        <w:t>Research Setting</w:t>
      </w:r>
      <w:r w:rsidRPr="0092692E">
        <w:rPr>
          <w:sz w:val="36"/>
          <w:szCs w:val="36"/>
        </w:rPr>
        <w:fldChar w:fldCharType="end"/>
      </w:r>
    </w:p>
    <w:p w14:paraId="6BECD150" w14:textId="06A58765" w:rsidR="00237778" w:rsidRPr="0092692E" w:rsidRDefault="0092692E" w:rsidP="0092692E">
      <w:pPr>
        <w:pStyle w:val="UOB-ChapterCover"/>
        <w:jc w:val="left"/>
        <w:rPr>
          <w:sz w:val="36"/>
          <w:szCs w:val="36"/>
        </w:rPr>
      </w:pPr>
      <w:r w:rsidRPr="0092692E">
        <w:rPr>
          <w:sz w:val="36"/>
          <w:szCs w:val="36"/>
        </w:rPr>
        <w:fldChar w:fldCharType="begin"/>
      </w:r>
      <w:r w:rsidRPr="0092692E">
        <w:rPr>
          <w:sz w:val="36"/>
          <w:szCs w:val="36"/>
        </w:rPr>
        <w:instrText xml:space="preserve"> REF _Ref58685835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1.7</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_Ref58685835 \h  \* MERGEFORMAT </w:instrText>
      </w:r>
      <w:r w:rsidRPr="0092692E">
        <w:rPr>
          <w:sz w:val="36"/>
          <w:szCs w:val="36"/>
        </w:rPr>
      </w:r>
      <w:r w:rsidRPr="0092692E">
        <w:rPr>
          <w:sz w:val="36"/>
          <w:szCs w:val="36"/>
        </w:rPr>
        <w:fldChar w:fldCharType="separate"/>
      </w:r>
      <w:r w:rsidRPr="0092692E">
        <w:rPr>
          <w:sz w:val="36"/>
          <w:szCs w:val="36"/>
        </w:rPr>
        <w:t>Definition of Terms</w:t>
      </w:r>
      <w:r w:rsidRPr="0092692E">
        <w:rPr>
          <w:sz w:val="36"/>
          <w:szCs w:val="36"/>
        </w:rPr>
        <w:fldChar w:fldCharType="end"/>
      </w:r>
    </w:p>
    <w:p w14:paraId="2D87198D" w14:textId="225496AA" w:rsidR="00237778" w:rsidRDefault="00237778" w:rsidP="00237778">
      <w:pPr>
        <w:pStyle w:val="UOB-ChapterCover"/>
      </w:pPr>
    </w:p>
    <w:p w14:paraId="56F0B4BE" w14:textId="77777777" w:rsidR="0092692E" w:rsidRDefault="0092692E" w:rsidP="00237778">
      <w:pPr>
        <w:pStyle w:val="UOB-ChapterCover"/>
      </w:pPr>
    </w:p>
    <w:p w14:paraId="20A5DE9A" w14:textId="1AE6D454" w:rsidR="00874782" w:rsidRDefault="00874782" w:rsidP="00237778">
      <w:pPr>
        <w:pStyle w:val="UOB-ChapterCover"/>
      </w:pPr>
    </w:p>
    <w:p w14:paraId="246C5988" w14:textId="6BB38707" w:rsidR="00874782" w:rsidRDefault="00874782" w:rsidP="00237778">
      <w:pPr>
        <w:pStyle w:val="UOB-ChapterCover"/>
      </w:pPr>
    </w:p>
    <w:p w14:paraId="61500277" w14:textId="77777777" w:rsidR="00874782" w:rsidRDefault="00874782" w:rsidP="00874782">
      <w:pPr>
        <w:pStyle w:val="UOB-ChapterCover"/>
        <w:jc w:val="left"/>
      </w:pPr>
    </w:p>
    <w:p w14:paraId="5BD5BA74" w14:textId="77777777" w:rsidR="00874782" w:rsidRDefault="00874782">
      <w:pPr>
        <w:spacing w:after="160" w:line="259" w:lineRule="auto"/>
        <w:rPr>
          <w:rFonts w:asciiTheme="majorBidi" w:eastAsiaTheme="majorEastAsia" w:hAnsiTheme="majorBidi" w:cstheme="majorBidi"/>
          <w:b/>
          <w:bCs w:val="0"/>
          <w:color w:val="auto"/>
          <w:sz w:val="40"/>
          <w:szCs w:val="36"/>
        </w:rPr>
        <w:sectPr w:rsidR="00874782" w:rsidSect="00703385">
          <w:headerReference w:type="default" r:id="rId11"/>
          <w:footerReference w:type="default" r:id="rId12"/>
          <w:pgSz w:w="11906" w:h="16838" w:code="9"/>
          <w:pgMar w:top="1440" w:right="1800" w:bottom="1440" w:left="1800" w:header="706" w:footer="706" w:gutter="0"/>
          <w:pgNumType w:start="1"/>
          <w:cols w:space="708"/>
          <w:docGrid w:linePitch="360"/>
        </w:sectPr>
      </w:pPr>
    </w:p>
    <w:p w14:paraId="62CD6957" w14:textId="58D71FC2" w:rsidR="000E5ADE" w:rsidRDefault="000E5ADE" w:rsidP="000E5ADE">
      <w:pPr>
        <w:pStyle w:val="UOB-ChapterCover"/>
      </w:pPr>
      <w:bookmarkStart w:id="1" w:name="_Ref58685788"/>
      <w:r>
        <w:lastRenderedPageBreak/>
        <w:t>Chapter One</w:t>
      </w:r>
    </w:p>
    <w:p w14:paraId="4FEA499D" w14:textId="05BEDFE8" w:rsidR="000E5ADE" w:rsidRDefault="000E5ADE" w:rsidP="000E5ADE">
      <w:pPr>
        <w:pStyle w:val="UOB-ChapterCover"/>
      </w:pPr>
      <w:r>
        <w:t>Introduction to the Study</w:t>
      </w:r>
    </w:p>
    <w:p w14:paraId="5F8540D6" w14:textId="48E79331" w:rsidR="00BD11F3" w:rsidRDefault="00BD11F3" w:rsidP="00BD11F3">
      <w:pPr>
        <w:pStyle w:val="UOB-Headings"/>
        <w:rPr>
          <w:lang w:val="en-US"/>
        </w:rPr>
      </w:pPr>
      <w:bookmarkStart w:id="2" w:name="_Toc59142825"/>
      <w:r>
        <w:rPr>
          <w:lang w:val="en-US"/>
        </w:rPr>
        <w:t>Introduction</w:t>
      </w:r>
      <w:bookmarkEnd w:id="1"/>
      <w:bookmarkEnd w:id="2"/>
    </w:p>
    <w:p w14:paraId="77069E55" w14:textId="6C52CB61" w:rsidR="007B6968" w:rsidRPr="007B6968" w:rsidRDefault="007B6968" w:rsidP="007B6968">
      <w:pPr>
        <w:jc w:val="both"/>
        <w:rPr>
          <w:lang w:val="en-US"/>
        </w:rPr>
      </w:pPr>
      <w:r>
        <w:rPr>
          <w:lang w:val="en-US"/>
        </w:rPr>
        <w:t>This section introduces the research and report.</w:t>
      </w:r>
    </w:p>
    <w:p w14:paraId="16152D75" w14:textId="3F513D94" w:rsidR="00BD11F3" w:rsidRDefault="00BD11F3" w:rsidP="00BD11F3">
      <w:pPr>
        <w:pStyle w:val="UOB-Headings"/>
        <w:rPr>
          <w:lang w:val="en-US"/>
        </w:rPr>
      </w:pPr>
      <w:bookmarkStart w:id="3" w:name="_Ref58685825"/>
      <w:bookmarkStart w:id="4" w:name="_Toc59142826"/>
      <w:r>
        <w:rPr>
          <w:lang w:val="en-US"/>
        </w:rPr>
        <w:t>Research Problem</w:t>
      </w:r>
      <w:bookmarkEnd w:id="3"/>
      <w:bookmarkEnd w:id="4"/>
    </w:p>
    <w:p w14:paraId="25F2CAED" w14:textId="01A11518" w:rsidR="007B6968" w:rsidRPr="007B6968" w:rsidRDefault="007B6968" w:rsidP="007B6968">
      <w:pPr>
        <w:jc w:val="both"/>
        <w:rPr>
          <w:lang w:val="en-US"/>
        </w:rPr>
      </w:pPr>
      <w:r>
        <w:rPr>
          <w:lang w:val="en-US"/>
        </w:rPr>
        <w:t>This section describes the research problem addressed by this research.</w:t>
      </w:r>
    </w:p>
    <w:p w14:paraId="457DA191" w14:textId="77777777" w:rsidR="00BD11F3" w:rsidRDefault="00BD11F3" w:rsidP="00BD11F3">
      <w:pPr>
        <w:pStyle w:val="UOB-Headings"/>
        <w:rPr>
          <w:lang w:val="en-US"/>
        </w:rPr>
      </w:pPr>
      <w:bookmarkStart w:id="5" w:name="_Ref58685830"/>
      <w:bookmarkStart w:id="6" w:name="_Toc59142827"/>
      <w:r>
        <w:rPr>
          <w:lang w:val="en-US"/>
        </w:rPr>
        <w:t>Research Questions</w:t>
      </w:r>
      <w:bookmarkEnd w:id="5"/>
      <w:bookmarkEnd w:id="6"/>
    </w:p>
    <w:p w14:paraId="3AACC40D" w14:textId="72A8A0F1" w:rsidR="007B6968" w:rsidRPr="007B6968" w:rsidRDefault="007B6968" w:rsidP="007B6968">
      <w:pPr>
        <w:jc w:val="both"/>
        <w:rPr>
          <w:lang w:val="en-US"/>
        </w:rPr>
      </w:pPr>
      <w:bookmarkStart w:id="7" w:name="_Ref58685831"/>
      <w:r>
        <w:rPr>
          <w:lang w:val="en-US"/>
        </w:rPr>
        <w:t>This section describes the questions that this research aimed to answer.</w:t>
      </w:r>
    </w:p>
    <w:p w14:paraId="7FAC1D20" w14:textId="77777777" w:rsidR="00BD11F3" w:rsidRDefault="00BD11F3" w:rsidP="00BD11F3">
      <w:pPr>
        <w:pStyle w:val="UOB-Headings"/>
        <w:rPr>
          <w:lang w:val="en-US"/>
        </w:rPr>
      </w:pPr>
      <w:bookmarkStart w:id="8" w:name="_Toc59142828"/>
      <w:r>
        <w:rPr>
          <w:lang w:val="en-US"/>
        </w:rPr>
        <w:t>Research Objectives</w:t>
      </w:r>
      <w:bookmarkEnd w:id="7"/>
      <w:bookmarkEnd w:id="8"/>
    </w:p>
    <w:p w14:paraId="460DEBD2" w14:textId="77701711" w:rsidR="007B6968" w:rsidRPr="007B6968" w:rsidRDefault="007B6968" w:rsidP="007B6968">
      <w:pPr>
        <w:jc w:val="both"/>
        <w:rPr>
          <w:lang w:val="en-US"/>
        </w:rPr>
      </w:pPr>
      <w:bookmarkStart w:id="9" w:name="_Ref58685833"/>
      <w:r>
        <w:rPr>
          <w:lang w:val="en-US"/>
        </w:rPr>
        <w:t>This section describes the objectives that this research aimed to achieve.</w:t>
      </w:r>
    </w:p>
    <w:p w14:paraId="08E65295" w14:textId="77777777" w:rsidR="00BD11F3" w:rsidRDefault="00BD11F3" w:rsidP="00BD11F3">
      <w:pPr>
        <w:pStyle w:val="UOB-Headings"/>
        <w:rPr>
          <w:lang w:val="en-US"/>
        </w:rPr>
      </w:pPr>
      <w:bookmarkStart w:id="10" w:name="_Toc59142829"/>
      <w:r>
        <w:rPr>
          <w:lang w:val="en-US"/>
        </w:rPr>
        <w:t>Research Significance</w:t>
      </w:r>
      <w:bookmarkEnd w:id="9"/>
      <w:bookmarkEnd w:id="10"/>
    </w:p>
    <w:p w14:paraId="67DDA49F" w14:textId="32EB59CA" w:rsidR="007B6968" w:rsidRPr="007B6968" w:rsidRDefault="007B6968" w:rsidP="007B6968">
      <w:pPr>
        <w:jc w:val="both"/>
        <w:rPr>
          <w:lang w:val="en-US"/>
        </w:rPr>
      </w:pPr>
      <w:bookmarkStart w:id="11" w:name="_Ref58685834"/>
      <w:r>
        <w:rPr>
          <w:lang w:val="en-US"/>
        </w:rPr>
        <w:t>This section describes the importance of this research.</w:t>
      </w:r>
    </w:p>
    <w:p w14:paraId="06FADEA5" w14:textId="77777777" w:rsidR="00BD11F3" w:rsidRDefault="00BD11F3" w:rsidP="00BD11F3">
      <w:pPr>
        <w:pStyle w:val="UOB-Headings"/>
        <w:rPr>
          <w:lang w:val="en-US"/>
        </w:rPr>
      </w:pPr>
      <w:bookmarkStart w:id="12" w:name="_Toc59142830"/>
      <w:r>
        <w:rPr>
          <w:lang w:val="en-US"/>
        </w:rPr>
        <w:t>Research Setting</w:t>
      </w:r>
      <w:bookmarkEnd w:id="11"/>
      <w:bookmarkEnd w:id="12"/>
    </w:p>
    <w:p w14:paraId="61C36938" w14:textId="23E07F42" w:rsidR="00675F01" w:rsidRPr="007B6968" w:rsidRDefault="00675F01" w:rsidP="00675F01">
      <w:pPr>
        <w:jc w:val="both"/>
        <w:rPr>
          <w:lang w:val="en-US"/>
        </w:rPr>
      </w:pPr>
      <w:bookmarkStart w:id="13" w:name="_Ref58685835"/>
      <w:r>
        <w:rPr>
          <w:lang w:val="en-US"/>
        </w:rPr>
        <w:t>This section describes the context of how this research was conducted, including scope.</w:t>
      </w:r>
    </w:p>
    <w:p w14:paraId="613C227A" w14:textId="63F92024" w:rsidR="00BD11F3" w:rsidRDefault="00BD11F3" w:rsidP="00BD11F3">
      <w:pPr>
        <w:pStyle w:val="UOB-Headings"/>
        <w:rPr>
          <w:lang w:val="en-US"/>
        </w:rPr>
      </w:pPr>
      <w:bookmarkStart w:id="14" w:name="_Toc59142831"/>
      <w:r>
        <w:rPr>
          <w:lang w:val="en-US"/>
        </w:rPr>
        <w:t>Definition of Terms</w:t>
      </w:r>
      <w:bookmarkEnd w:id="13"/>
      <w:bookmarkEnd w:id="14"/>
    </w:p>
    <w:p w14:paraId="09E06E88" w14:textId="2D71EA79" w:rsidR="007B6968" w:rsidRPr="007B6968" w:rsidRDefault="007B6968" w:rsidP="007B6968">
      <w:pPr>
        <w:jc w:val="both"/>
        <w:rPr>
          <w:lang w:val="en-US"/>
        </w:rPr>
      </w:pPr>
      <w:r>
        <w:rPr>
          <w:lang w:val="en-US"/>
        </w:rPr>
        <w:t>This section lists all the terms and their abbreviations used within the report.</w:t>
      </w:r>
    </w:p>
    <w:p w14:paraId="3AF27D50" w14:textId="77777777" w:rsidR="000E5ADE" w:rsidRDefault="000E5ADE" w:rsidP="000E5ADE">
      <w:pPr>
        <w:rPr>
          <w:lang w:val="en-US"/>
        </w:rPr>
      </w:pPr>
    </w:p>
    <w:p w14:paraId="32562D3B" w14:textId="77777777" w:rsidR="000E5ADE" w:rsidRDefault="000E5ADE" w:rsidP="000E5ADE">
      <w:pPr>
        <w:rPr>
          <w:lang w:val="en-US"/>
        </w:rPr>
      </w:pPr>
    </w:p>
    <w:p w14:paraId="0458B663" w14:textId="03BE3078" w:rsidR="000E5ADE" w:rsidRDefault="000E5ADE" w:rsidP="000E5ADE">
      <w:pPr>
        <w:rPr>
          <w:lang w:val="en-US"/>
        </w:rPr>
        <w:sectPr w:rsidR="000E5ADE" w:rsidSect="00874782">
          <w:headerReference w:type="default" r:id="rId13"/>
          <w:footerReference w:type="default" r:id="rId14"/>
          <w:pgSz w:w="11906" w:h="16838" w:code="9"/>
          <w:pgMar w:top="1440" w:right="1800" w:bottom="1440" w:left="1800" w:header="706" w:footer="706" w:gutter="0"/>
          <w:cols w:space="708"/>
          <w:docGrid w:linePitch="360"/>
        </w:sectPr>
      </w:pPr>
    </w:p>
    <w:p w14:paraId="24DC8908" w14:textId="77777777" w:rsidR="00EB7A2A" w:rsidRDefault="00EB7A2A" w:rsidP="00EB7A2A">
      <w:pPr>
        <w:pStyle w:val="UOB-ChapterCover"/>
      </w:pPr>
    </w:p>
    <w:p w14:paraId="3B81B8DF" w14:textId="77777777" w:rsidR="00EB7A2A" w:rsidRDefault="00EB7A2A" w:rsidP="00EB7A2A">
      <w:pPr>
        <w:pStyle w:val="UOB-ChapterCover"/>
      </w:pPr>
    </w:p>
    <w:p w14:paraId="7A9E08FE" w14:textId="5DD77984" w:rsidR="00EB7A2A" w:rsidRDefault="00EB7A2A" w:rsidP="00EB7A2A">
      <w:pPr>
        <w:pStyle w:val="UOB-ChapterCover"/>
      </w:pPr>
    </w:p>
    <w:p w14:paraId="2E5D991E" w14:textId="77777777" w:rsidR="00EB7A2A" w:rsidRDefault="00EB7A2A" w:rsidP="00EB7A2A">
      <w:pPr>
        <w:pStyle w:val="UOB-ChapterCover"/>
      </w:pPr>
    </w:p>
    <w:p w14:paraId="577FF5FF" w14:textId="57C7E2DF" w:rsidR="00EB7A2A" w:rsidRDefault="00EB7A2A" w:rsidP="00EB7A2A">
      <w:pPr>
        <w:pStyle w:val="UOB-ChapterCover"/>
      </w:pPr>
    </w:p>
    <w:p w14:paraId="2A577016" w14:textId="77777777" w:rsidR="00EB7A2A" w:rsidRDefault="00EB7A2A" w:rsidP="00EB7A2A">
      <w:pPr>
        <w:pStyle w:val="UOB-ChapterCover"/>
      </w:pPr>
    </w:p>
    <w:p w14:paraId="1BCBEB24" w14:textId="77777777" w:rsidR="00EB7A2A" w:rsidRDefault="00EB7A2A" w:rsidP="00EB7A2A">
      <w:pPr>
        <w:pStyle w:val="UOB-ChapterCover"/>
      </w:pPr>
    </w:p>
    <w:p w14:paraId="728579F9" w14:textId="10473D7D" w:rsidR="004A53AE" w:rsidRPr="00052BC9" w:rsidRDefault="00BA572C" w:rsidP="00052BC9">
      <w:pPr>
        <w:pStyle w:val="UOB-CoverPageChapter"/>
      </w:pPr>
      <w:bookmarkStart w:id="15" w:name="_Toc59142832"/>
      <w:r w:rsidRPr="00052BC9">
        <w:t>Chapter Two</w:t>
      </w:r>
      <w:bookmarkEnd w:id="15"/>
    </w:p>
    <w:p w14:paraId="09B60CF2" w14:textId="23A5B4A1" w:rsidR="00BA572C" w:rsidRDefault="00BA572C" w:rsidP="00874B14">
      <w:pPr>
        <w:pStyle w:val="UOB-ChapterCover"/>
      </w:pPr>
      <w:r w:rsidRPr="004D6F47">
        <w:t>Theoretical Framework and Literature Review</w:t>
      </w:r>
    </w:p>
    <w:p w14:paraId="446DFDAE" w14:textId="6ED0960D" w:rsidR="00FD3FD0" w:rsidRDefault="00FD3FD0" w:rsidP="00FD3FD0">
      <w:pPr>
        <w:rPr>
          <w:sz w:val="24"/>
          <w:szCs w:val="20"/>
          <w:lang w:val="en-US"/>
        </w:rPr>
      </w:pPr>
    </w:p>
    <w:p w14:paraId="0E1FF31D" w14:textId="7D9AE685" w:rsidR="00FD3FD0" w:rsidRDefault="00FD3FD0" w:rsidP="00FD3FD0">
      <w:pPr>
        <w:pStyle w:val="UOB-ChapterCover"/>
        <w:jc w:val="left"/>
        <w:rPr>
          <w:sz w:val="36"/>
          <w:szCs w:val="36"/>
        </w:rPr>
      </w:pPr>
      <w:r w:rsidRPr="0092692E">
        <w:rPr>
          <w:sz w:val="36"/>
          <w:szCs w:val="36"/>
        </w:rPr>
        <w:fldChar w:fldCharType="begin"/>
      </w:r>
      <w:r w:rsidRPr="0092692E">
        <w:rPr>
          <w:sz w:val="36"/>
          <w:szCs w:val="36"/>
        </w:rPr>
        <w:instrText xml:space="preserve"> REF _Ref58685708 \n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fldChar w:fldCharType="end"/>
      </w:r>
      <w:r w:rsidRPr="0092692E">
        <w:rPr>
          <w:sz w:val="36"/>
          <w:szCs w:val="36"/>
        </w:rPr>
        <w:fldChar w:fldCharType="begin"/>
      </w:r>
      <w:r w:rsidRPr="0092692E">
        <w:rPr>
          <w:sz w:val="36"/>
          <w:szCs w:val="36"/>
        </w:rPr>
        <w:instrText xml:space="preserve"> REF _Ref58685788 \w \h  \* MERGEFORMAT </w:instrText>
      </w:r>
      <w:r w:rsidRPr="0092692E">
        <w:rPr>
          <w:sz w:val="36"/>
          <w:szCs w:val="36"/>
        </w:rPr>
      </w:r>
      <w:r w:rsidRPr="0092692E">
        <w:rPr>
          <w:sz w:val="36"/>
          <w:szCs w:val="36"/>
        </w:rPr>
        <w:fldChar w:fldCharType="separate"/>
      </w:r>
      <w:r w:rsidRPr="0092692E">
        <w:rPr>
          <w:sz w:val="36"/>
          <w:szCs w:val="36"/>
          <w:cs/>
        </w:rPr>
        <w:t>‎</w:t>
      </w:r>
      <w:r w:rsidRPr="0092692E">
        <w:rPr>
          <w:sz w:val="36"/>
          <w:szCs w:val="36"/>
        </w:rPr>
        <w:t>1.1</w:t>
      </w:r>
      <w:r w:rsidRPr="0092692E">
        <w:rPr>
          <w:sz w:val="36"/>
          <w:szCs w:val="36"/>
        </w:rPr>
        <w:fldChar w:fldCharType="end"/>
      </w:r>
      <w:r w:rsidRPr="0092692E">
        <w:rPr>
          <w:sz w:val="36"/>
          <w:szCs w:val="36"/>
        </w:rPr>
        <w:tab/>
      </w:r>
      <w:r w:rsidRPr="0092692E">
        <w:rPr>
          <w:sz w:val="36"/>
          <w:szCs w:val="36"/>
        </w:rPr>
        <w:fldChar w:fldCharType="begin"/>
      </w:r>
      <w:r w:rsidRPr="0092692E">
        <w:rPr>
          <w:sz w:val="36"/>
          <w:szCs w:val="36"/>
        </w:rPr>
        <w:instrText xml:space="preserve"> REF _Ref58685788 \h  \* MERGEFORMAT </w:instrText>
      </w:r>
      <w:r w:rsidRPr="0092692E">
        <w:rPr>
          <w:sz w:val="36"/>
          <w:szCs w:val="36"/>
        </w:rPr>
      </w:r>
      <w:r w:rsidRPr="0092692E">
        <w:rPr>
          <w:sz w:val="36"/>
          <w:szCs w:val="36"/>
        </w:rPr>
        <w:fldChar w:fldCharType="separate"/>
      </w:r>
      <w:r w:rsidRPr="0092692E">
        <w:rPr>
          <w:sz w:val="36"/>
          <w:szCs w:val="36"/>
        </w:rPr>
        <w:t>Introduction</w:t>
      </w:r>
      <w:r w:rsidRPr="0092692E">
        <w:rPr>
          <w:sz w:val="36"/>
          <w:szCs w:val="36"/>
        </w:rPr>
        <w:fldChar w:fldCharType="end"/>
      </w:r>
    </w:p>
    <w:p w14:paraId="3A8A7DDE" w14:textId="27FEBAC4"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_Ref58686234 \w \h </w:instrText>
      </w:r>
      <w:r>
        <w:rPr>
          <w:sz w:val="36"/>
          <w:szCs w:val="36"/>
        </w:rPr>
      </w:r>
      <w:r>
        <w:rPr>
          <w:sz w:val="36"/>
          <w:szCs w:val="36"/>
        </w:rPr>
        <w:fldChar w:fldCharType="separate"/>
      </w:r>
      <w:r>
        <w:rPr>
          <w:sz w:val="36"/>
          <w:szCs w:val="36"/>
          <w:cs/>
        </w:rPr>
        <w:t>‎</w:t>
      </w:r>
      <w:r>
        <w:rPr>
          <w:sz w:val="36"/>
          <w:szCs w:val="36"/>
        </w:rPr>
        <w:t>2.1</w:t>
      </w:r>
      <w:r>
        <w:rPr>
          <w:sz w:val="36"/>
          <w:szCs w:val="36"/>
        </w:rPr>
        <w:fldChar w:fldCharType="end"/>
      </w:r>
      <w:r>
        <w:rPr>
          <w:sz w:val="36"/>
          <w:szCs w:val="36"/>
        </w:rPr>
        <w:tab/>
      </w:r>
      <w:r>
        <w:rPr>
          <w:sz w:val="36"/>
          <w:szCs w:val="36"/>
        </w:rPr>
        <w:fldChar w:fldCharType="begin"/>
      </w:r>
      <w:r>
        <w:rPr>
          <w:sz w:val="36"/>
          <w:szCs w:val="36"/>
        </w:rPr>
        <w:instrText xml:space="preserve"> REF _Ref58686259 \h </w:instrText>
      </w:r>
      <w:r>
        <w:rPr>
          <w:sz w:val="36"/>
          <w:szCs w:val="36"/>
        </w:rPr>
      </w:r>
      <w:r>
        <w:rPr>
          <w:sz w:val="36"/>
          <w:szCs w:val="36"/>
        </w:rPr>
        <w:fldChar w:fldCharType="separate"/>
      </w:r>
      <w:r w:rsidRPr="00ED342B">
        <w:t>Literature Review</w:t>
      </w:r>
      <w:r>
        <w:rPr>
          <w:sz w:val="36"/>
          <w:szCs w:val="36"/>
        </w:rPr>
        <w:fldChar w:fldCharType="end"/>
      </w:r>
    </w:p>
    <w:p w14:paraId="6537348A" w14:textId="599A25E2"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_Ref58686240 \w \h </w:instrText>
      </w:r>
      <w:r>
        <w:rPr>
          <w:sz w:val="36"/>
          <w:szCs w:val="36"/>
        </w:rPr>
      </w:r>
      <w:r>
        <w:rPr>
          <w:sz w:val="36"/>
          <w:szCs w:val="36"/>
        </w:rPr>
        <w:fldChar w:fldCharType="separate"/>
      </w:r>
      <w:r>
        <w:rPr>
          <w:sz w:val="36"/>
          <w:szCs w:val="36"/>
          <w:cs/>
        </w:rPr>
        <w:t>‎</w:t>
      </w:r>
      <w:r>
        <w:rPr>
          <w:sz w:val="36"/>
          <w:szCs w:val="36"/>
        </w:rPr>
        <w:t>2.2</w:t>
      </w:r>
      <w:r>
        <w:rPr>
          <w:sz w:val="36"/>
          <w:szCs w:val="36"/>
        </w:rPr>
        <w:fldChar w:fldCharType="end"/>
      </w:r>
      <w:r>
        <w:rPr>
          <w:sz w:val="36"/>
          <w:szCs w:val="36"/>
        </w:rPr>
        <w:tab/>
      </w:r>
      <w:r>
        <w:rPr>
          <w:sz w:val="36"/>
          <w:szCs w:val="36"/>
        </w:rPr>
        <w:fldChar w:fldCharType="begin"/>
      </w:r>
      <w:r>
        <w:rPr>
          <w:sz w:val="36"/>
          <w:szCs w:val="36"/>
        </w:rPr>
        <w:instrText xml:space="preserve"> REF _Ref58686255 \h </w:instrText>
      </w:r>
      <w:r>
        <w:rPr>
          <w:sz w:val="36"/>
          <w:szCs w:val="36"/>
        </w:rPr>
      </w:r>
      <w:r>
        <w:rPr>
          <w:sz w:val="36"/>
          <w:szCs w:val="36"/>
        </w:rPr>
        <w:fldChar w:fldCharType="separate"/>
      </w:r>
      <w:r w:rsidRPr="00ED342B">
        <w:t>Theoretical Framework</w:t>
      </w:r>
      <w:r>
        <w:rPr>
          <w:sz w:val="36"/>
          <w:szCs w:val="36"/>
        </w:rPr>
        <w:fldChar w:fldCharType="end"/>
      </w:r>
    </w:p>
    <w:p w14:paraId="24E3B69F" w14:textId="065E641B" w:rsidR="00874782" w:rsidRDefault="00874782" w:rsidP="00FD3FD0">
      <w:pPr>
        <w:pStyle w:val="UOB-ChapterCover"/>
        <w:jc w:val="left"/>
        <w:rPr>
          <w:sz w:val="36"/>
          <w:szCs w:val="36"/>
        </w:rPr>
      </w:pPr>
      <w:r>
        <w:rPr>
          <w:sz w:val="36"/>
          <w:szCs w:val="36"/>
        </w:rPr>
        <w:fldChar w:fldCharType="begin"/>
      </w:r>
      <w:r>
        <w:rPr>
          <w:sz w:val="36"/>
          <w:szCs w:val="36"/>
        </w:rPr>
        <w:instrText xml:space="preserve"> REF _Ref58686244 \w \h </w:instrText>
      </w:r>
      <w:r>
        <w:rPr>
          <w:sz w:val="36"/>
          <w:szCs w:val="36"/>
        </w:rPr>
      </w:r>
      <w:r>
        <w:rPr>
          <w:sz w:val="36"/>
          <w:szCs w:val="36"/>
        </w:rPr>
        <w:fldChar w:fldCharType="separate"/>
      </w:r>
      <w:r>
        <w:rPr>
          <w:sz w:val="36"/>
          <w:szCs w:val="36"/>
          <w:cs/>
        </w:rPr>
        <w:t>‎</w:t>
      </w:r>
      <w:r>
        <w:rPr>
          <w:sz w:val="36"/>
          <w:szCs w:val="36"/>
        </w:rPr>
        <w:t>2.3</w:t>
      </w:r>
      <w:r>
        <w:rPr>
          <w:sz w:val="36"/>
          <w:szCs w:val="36"/>
        </w:rPr>
        <w:fldChar w:fldCharType="end"/>
      </w:r>
      <w:r>
        <w:rPr>
          <w:sz w:val="36"/>
          <w:szCs w:val="36"/>
        </w:rPr>
        <w:tab/>
      </w:r>
      <w:r>
        <w:rPr>
          <w:sz w:val="36"/>
          <w:szCs w:val="36"/>
        </w:rPr>
        <w:fldChar w:fldCharType="begin"/>
      </w:r>
      <w:r>
        <w:rPr>
          <w:sz w:val="36"/>
          <w:szCs w:val="36"/>
        </w:rPr>
        <w:instrText xml:space="preserve"> REF _Ref58686252 \h </w:instrText>
      </w:r>
      <w:r>
        <w:rPr>
          <w:sz w:val="36"/>
          <w:szCs w:val="36"/>
        </w:rPr>
      </w:r>
      <w:r>
        <w:rPr>
          <w:sz w:val="36"/>
          <w:szCs w:val="36"/>
        </w:rPr>
        <w:fldChar w:fldCharType="separate"/>
      </w:r>
      <w:r w:rsidRPr="00ED342B">
        <w:t>Research Hypothesis</w:t>
      </w:r>
      <w:r>
        <w:rPr>
          <w:sz w:val="36"/>
          <w:szCs w:val="36"/>
        </w:rPr>
        <w:fldChar w:fldCharType="end"/>
      </w:r>
    </w:p>
    <w:p w14:paraId="39ACCD75" w14:textId="77777777" w:rsidR="00EB7A2A" w:rsidRDefault="00EB7A2A" w:rsidP="00EB7A2A">
      <w:pPr>
        <w:pStyle w:val="UOB-ChapterCover"/>
      </w:pPr>
    </w:p>
    <w:p w14:paraId="3552CD2F" w14:textId="701CE7F8" w:rsidR="00EB7A2A" w:rsidRDefault="00EB7A2A" w:rsidP="00EB7A2A">
      <w:pPr>
        <w:pStyle w:val="UOB-ChapterCover"/>
      </w:pPr>
    </w:p>
    <w:p w14:paraId="44964915" w14:textId="3885D16C" w:rsidR="00EB7A2A" w:rsidRDefault="00EB7A2A" w:rsidP="00EB7A2A">
      <w:pPr>
        <w:pStyle w:val="UOB-ChapterCover"/>
      </w:pPr>
    </w:p>
    <w:p w14:paraId="00BFEC43" w14:textId="77777777" w:rsidR="00EB7A2A" w:rsidRDefault="00EB7A2A" w:rsidP="00EB7A2A">
      <w:pPr>
        <w:pStyle w:val="UOB-ChapterCover"/>
      </w:pPr>
    </w:p>
    <w:p w14:paraId="547E8FA2" w14:textId="77777777" w:rsidR="00EB7A2A" w:rsidRDefault="00EB7A2A" w:rsidP="00EB7A2A">
      <w:pPr>
        <w:pStyle w:val="UOB-ChapterCover"/>
      </w:pPr>
    </w:p>
    <w:p w14:paraId="0B0359DB" w14:textId="77777777" w:rsidR="00FD3FD0" w:rsidRPr="004D6F47" w:rsidRDefault="00FD3FD0" w:rsidP="00FD3FD0">
      <w:pPr>
        <w:pStyle w:val="UOB-ChapterCover"/>
        <w:jc w:val="left"/>
      </w:pPr>
    </w:p>
    <w:p w14:paraId="12C00148" w14:textId="77777777" w:rsidR="00FD3FD0" w:rsidRDefault="00FD3FD0" w:rsidP="00083802">
      <w:pPr>
        <w:rPr>
          <w:rFonts w:cs="Times New Roman"/>
          <w:sz w:val="40"/>
          <w:szCs w:val="40"/>
          <w:lang w:val="en-US"/>
        </w:rPr>
        <w:sectPr w:rsidR="00FD3FD0" w:rsidSect="00874782">
          <w:headerReference w:type="default" r:id="rId15"/>
          <w:footerReference w:type="default" r:id="rId16"/>
          <w:pgSz w:w="11906" w:h="16838" w:code="9"/>
          <w:pgMar w:top="1440" w:right="1800" w:bottom="1440" w:left="1800" w:header="706" w:footer="706" w:gutter="0"/>
          <w:cols w:space="708"/>
          <w:docGrid w:linePitch="360"/>
        </w:sectPr>
      </w:pPr>
    </w:p>
    <w:p w14:paraId="6AFDDE60" w14:textId="3703664E" w:rsidR="00FD3FD0" w:rsidRDefault="00FD3FD0" w:rsidP="00FD3FD0">
      <w:pPr>
        <w:pStyle w:val="UOB-ChapterCover"/>
      </w:pPr>
      <w:r>
        <w:lastRenderedPageBreak/>
        <w:t>Chapter Two</w:t>
      </w:r>
    </w:p>
    <w:p w14:paraId="1A9AE1C1" w14:textId="77777777" w:rsidR="00FD3FD0" w:rsidRPr="004D6F47" w:rsidRDefault="00FD3FD0" w:rsidP="00FD3FD0">
      <w:pPr>
        <w:pStyle w:val="UOB-ChapterCover"/>
      </w:pPr>
      <w:r w:rsidRPr="004D6F47">
        <w:t>Theoretical Framework and Literature Review</w:t>
      </w:r>
    </w:p>
    <w:p w14:paraId="5F535E74" w14:textId="26A75C13" w:rsidR="004D6F47" w:rsidRPr="00ED342B" w:rsidRDefault="004D6F47" w:rsidP="00454286">
      <w:pPr>
        <w:pStyle w:val="UOB-Headings"/>
        <w:rPr>
          <w:bCs/>
          <w:lang w:val="en-US"/>
        </w:rPr>
      </w:pPr>
      <w:bookmarkStart w:id="16" w:name="_Ref58686234"/>
      <w:bookmarkStart w:id="17" w:name="_Ref58686259"/>
      <w:bookmarkStart w:id="18" w:name="_Toc59142833"/>
      <w:r w:rsidRPr="00ED342B">
        <w:rPr>
          <w:lang w:val="en-US"/>
        </w:rPr>
        <w:t>Literature Review</w:t>
      </w:r>
      <w:bookmarkEnd w:id="16"/>
      <w:bookmarkEnd w:id="17"/>
      <w:bookmarkEnd w:id="18"/>
    </w:p>
    <w:p w14:paraId="616C2B84" w14:textId="1B0572F6" w:rsidR="00AC75F1" w:rsidRPr="007B6968" w:rsidRDefault="00AC75F1" w:rsidP="00AC75F1">
      <w:pPr>
        <w:jc w:val="both"/>
        <w:rPr>
          <w:lang w:val="en-US"/>
        </w:rPr>
      </w:pPr>
      <w:bookmarkStart w:id="19" w:name="_Ref58686240"/>
      <w:bookmarkStart w:id="20" w:name="_Ref58686255"/>
      <w:r>
        <w:rPr>
          <w:lang w:val="en-US"/>
        </w:rPr>
        <w:t>This section</w:t>
      </w:r>
      <w:r w:rsidR="00CA7E4B">
        <w:rPr>
          <w:lang w:val="en-US"/>
        </w:rPr>
        <w:t xml:space="preserve"> goes through similar research topics conducted and compares between previous relevant works related to this research.</w:t>
      </w:r>
    </w:p>
    <w:p w14:paraId="30E8EB89" w14:textId="4E8E285D" w:rsidR="004D6F47" w:rsidRPr="00ED342B" w:rsidRDefault="004D6F47" w:rsidP="00454286">
      <w:pPr>
        <w:pStyle w:val="UOB-Headings"/>
        <w:rPr>
          <w:bCs/>
          <w:lang w:val="en-US"/>
        </w:rPr>
      </w:pPr>
      <w:bookmarkStart w:id="21" w:name="_Toc59142834"/>
      <w:r w:rsidRPr="00ED342B">
        <w:rPr>
          <w:lang w:val="en-US"/>
        </w:rPr>
        <w:t>Theoretical Framework</w:t>
      </w:r>
      <w:bookmarkEnd w:id="19"/>
      <w:bookmarkEnd w:id="20"/>
      <w:bookmarkEnd w:id="21"/>
    </w:p>
    <w:p w14:paraId="0DCE460A" w14:textId="0210E3FF" w:rsidR="00AC75F1" w:rsidRPr="007B6968" w:rsidRDefault="00AC75F1" w:rsidP="00AC75F1">
      <w:pPr>
        <w:jc w:val="both"/>
        <w:rPr>
          <w:lang w:val="en-US"/>
        </w:rPr>
      </w:pPr>
      <w:bookmarkStart w:id="22" w:name="_Ref58686244"/>
      <w:bookmarkStart w:id="23" w:name="_Ref58686252"/>
      <w:r>
        <w:rPr>
          <w:lang w:val="en-US"/>
        </w:rPr>
        <w:t xml:space="preserve">This section describes the </w:t>
      </w:r>
      <w:r w:rsidR="00CA7E4B">
        <w:rPr>
          <w:lang w:val="en-US"/>
        </w:rPr>
        <w:t>how this research will be implemented and carried out.</w:t>
      </w:r>
    </w:p>
    <w:p w14:paraId="2BC8089A" w14:textId="7C966F39" w:rsidR="00B113CE" w:rsidRPr="00ED342B" w:rsidRDefault="004D6F47" w:rsidP="00454286">
      <w:pPr>
        <w:pStyle w:val="UOB-Headings"/>
        <w:rPr>
          <w:bCs/>
          <w:lang w:val="en-US"/>
        </w:rPr>
      </w:pPr>
      <w:bookmarkStart w:id="24" w:name="_Toc59142835"/>
      <w:r w:rsidRPr="00ED342B">
        <w:rPr>
          <w:lang w:val="en-US"/>
        </w:rPr>
        <w:t>Research Hypothesis</w:t>
      </w:r>
      <w:bookmarkEnd w:id="22"/>
      <w:bookmarkEnd w:id="23"/>
      <w:bookmarkEnd w:id="24"/>
    </w:p>
    <w:p w14:paraId="3D61B45E" w14:textId="078C256F" w:rsidR="00AC75F1" w:rsidRPr="007B6968" w:rsidRDefault="00AC75F1" w:rsidP="00AC75F1">
      <w:pPr>
        <w:jc w:val="both"/>
        <w:rPr>
          <w:lang w:val="en-US"/>
        </w:rPr>
      </w:pPr>
      <w:r>
        <w:rPr>
          <w:lang w:val="en-US"/>
        </w:rPr>
        <w:t xml:space="preserve">This section </w:t>
      </w:r>
      <w:r w:rsidR="0089228E">
        <w:rPr>
          <w:lang w:val="en-US"/>
        </w:rPr>
        <w:t>defines and describes</w:t>
      </w:r>
      <w:r>
        <w:rPr>
          <w:lang w:val="en-US"/>
        </w:rPr>
        <w:t xml:space="preserve"> the </w:t>
      </w:r>
      <w:r w:rsidR="00CA7E4B">
        <w:rPr>
          <w:lang w:val="en-US"/>
        </w:rPr>
        <w:t>hypothesis assumed by the researchers.</w:t>
      </w:r>
    </w:p>
    <w:p w14:paraId="77C6465B" w14:textId="77777777" w:rsidR="00874782" w:rsidRDefault="00874782" w:rsidP="00874782">
      <w:pPr>
        <w:rPr>
          <w:lang w:val="en-US"/>
        </w:rPr>
      </w:pPr>
    </w:p>
    <w:p w14:paraId="31B20119" w14:textId="77777777" w:rsidR="00874782" w:rsidRDefault="00874782" w:rsidP="00874782">
      <w:pPr>
        <w:rPr>
          <w:lang w:val="en-US"/>
        </w:rPr>
      </w:pPr>
    </w:p>
    <w:p w14:paraId="70171B2D" w14:textId="10CD5E94" w:rsidR="00874782" w:rsidRPr="00874782" w:rsidRDefault="00874782" w:rsidP="00874782">
      <w:pPr>
        <w:rPr>
          <w:lang w:val="en-US"/>
        </w:rPr>
        <w:sectPr w:rsidR="00874782" w:rsidRPr="00874782" w:rsidSect="00874782">
          <w:headerReference w:type="default" r:id="rId17"/>
          <w:footerReference w:type="default" r:id="rId18"/>
          <w:pgSz w:w="11906" w:h="16838" w:code="9"/>
          <w:pgMar w:top="1440" w:right="1800" w:bottom="1440" w:left="1800" w:header="706" w:footer="706" w:gutter="0"/>
          <w:cols w:space="708"/>
          <w:docGrid w:linePitch="360"/>
        </w:sectPr>
      </w:pPr>
    </w:p>
    <w:p w14:paraId="252A9FDD" w14:textId="77777777" w:rsidR="008E3EC1" w:rsidRDefault="008E3EC1" w:rsidP="008E3EC1">
      <w:pPr>
        <w:pStyle w:val="UOB-ChapterCover"/>
      </w:pPr>
    </w:p>
    <w:p w14:paraId="139CB5BE" w14:textId="77777777" w:rsidR="008E3EC1" w:rsidRDefault="008E3EC1" w:rsidP="008E3EC1">
      <w:pPr>
        <w:pStyle w:val="UOB-ChapterCover"/>
      </w:pPr>
    </w:p>
    <w:p w14:paraId="7DF4E70D" w14:textId="77777777" w:rsidR="008E3EC1" w:rsidRDefault="008E3EC1" w:rsidP="008E3EC1">
      <w:pPr>
        <w:pStyle w:val="UOB-ChapterCover"/>
      </w:pPr>
    </w:p>
    <w:p w14:paraId="3750E44B" w14:textId="77777777" w:rsidR="008E3EC1" w:rsidRDefault="008E3EC1" w:rsidP="008E3EC1">
      <w:pPr>
        <w:pStyle w:val="UOB-ChapterCover"/>
      </w:pPr>
    </w:p>
    <w:p w14:paraId="3552F3C7" w14:textId="77777777" w:rsidR="008E3EC1" w:rsidRDefault="008E3EC1" w:rsidP="008E3EC1">
      <w:pPr>
        <w:pStyle w:val="UOB-ChapterCover"/>
      </w:pPr>
    </w:p>
    <w:p w14:paraId="4A5EEDA9" w14:textId="77777777" w:rsidR="008E3EC1" w:rsidRDefault="008E3EC1" w:rsidP="008E3EC1">
      <w:pPr>
        <w:pStyle w:val="UOB-ChapterCover"/>
      </w:pPr>
    </w:p>
    <w:p w14:paraId="36D05A77" w14:textId="4AD4439E" w:rsidR="008E3EC1" w:rsidRPr="00052BC9" w:rsidRDefault="008E3EC1" w:rsidP="008E3EC1">
      <w:pPr>
        <w:pStyle w:val="UOB-CoverPageChapter"/>
      </w:pPr>
      <w:bookmarkStart w:id="25" w:name="_Toc59142836"/>
      <w:r w:rsidRPr="00052BC9">
        <w:t xml:space="preserve">Chapter </w:t>
      </w:r>
      <w:r>
        <w:t>Three</w:t>
      </w:r>
      <w:bookmarkEnd w:id="25"/>
    </w:p>
    <w:p w14:paraId="722B5A8C" w14:textId="0EF1CADA" w:rsidR="008E3EC1" w:rsidRDefault="008E3EC1" w:rsidP="008E3EC1">
      <w:pPr>
        <w:pStyle w:val="UOB-ChapterCover"/>
      </w:pPr>
      <w:r>
        <w:t>Methods and Procedures</w:t>
      </w:r>
    </w:p>
    <w:p w14:paraId="043DAC77" w14:textId="77777777" w:rsidR="008E3EC1" w:rsidRDefault="008E3EC1" w:rsidP="008E3EC1">
      <w:pPr>
        <w:rPr>
          <w:sz w:val="24"/>
          <w:szCs w:val="20"/>
          <w:lang w:val="en-US"/>
        </w:rPr>
      </w:pPr>
    </w:p>
    <w:p w14:paraId="4FDE7294" w14:textId="62114B2B" w:rsidR="00414760" w:rsidRDefault="001B65C7" w:rsidP="008E3EC1">
      <w:pPr>
        <w:pStyle w:val="UOB-ChapterCover"/>
        <w:jc w:val="left"/>
        <w:rPr>
          <w:sz w:val="36"/>
          <w:szCs w:val="36"/>
        </w:rPr>
      </w:pPr>
      <w:r>
        <w:rPr>
          <w:sz w:val="36"/>
          <w:szCs w:val="36"/>
        </w:rPr>
        <w:fldChar w:fldCharType="begin"/>
      </w:r>
      <w:r>
        <w:rPr>
          <w:sz w:val="36"/>
          <w:szCs w:val="36"/>
        </w:rPr>
        <w:instrText xml:space="preserve"> REF _Ref58687976 \w \h </w:instrText>
      </w:r>
      <w:r>
        <w:rPr>
          <w:sz w:val="36"/>
          <w:szCs w:val="36"/>
        </w:rPr>
      </w:r>
      <w:r>
        <w:rPr>
          <w:sz w:val="36"/>
          <w:szCs w:val="36"/>
        </w:rPr>
        <w:fldChar w:fldCharType="separate"/>
      </w:r>
      <w:r>
        <w:rPr>
          <w:sz w:val="36"/>
          <w:szCs w:val="36"/>
          <w:cs/>
        </w:rPr>
        <w:t>‎</w:t>
      </w:r>
      <w:r>
        <w:rPr>
          <w:sz w:val="36"/>
          <w:szCs w:val="36"/>
        </w:rPr>
        <w:t>3.1</w:t>
      </w:r>
      <w:r>
        <w:rPr>
          <w:sz w:val="36"/>
          <w:szCs w:val="36"/>
        </w:rPr>
        <w:fldChar w:fldCharType="end"/>
      </w:r>
      <w:r>
        <w:rPr>
          <w:sz w:val="36"/>
          <w:szCs w:val="36"/>
        </w:rPr>
        <w:tab/>
      </w:r>
      <w:r>
        <w:rPr>
          <w:sz w:val="36"/>
          <w:szCs w:val="36"/>
        </w:rPr>
        <w:fldChar w:fldCharType="begin"/>
      </w:r>
      <w:r>
        <w:rPr>
          <w:sz w:val="36"/>
          <w:szCs w:val="36"/>
        </w:rPr>
        <w:instrText xml:space="preserve"> REF _Ref58688038 \h </w:instrText>
      </w:r>
      <w:r>
        <w:rPr>
          <w:sz w:val="36"/>
          <w:szCs w:val="36"/>
        </w:rPr>
      </w:r>
      <w:r>
        <w:rPr>
          <w:sz w:val="36"/>
          <w:szCs w:val="36"/>
        </w:rPr>
        <w:fldChar w:fldCharType="separate"/>
      </w:r>
      <w:r>
        <w:t>Research Study’s Methodology</w:t>
      </w:r>
      <w:r>
        <w:rPr>
          <w:sz w:val="36"/>
          <w:szCs w:val="36"/>
        </w:rPr>
        <w:fldChar w:fldCharType="end"/>
      </w:r>
    </w:p>
    <w:p w14:paraId="752E95FC" w14:textId="6A39DD54"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_Ref58687980 \w \h </w:instrText>
      </w:r>
      <w:r>
        <w:rPr>
          <w:sz w:val="36"/>
          <w:szCs w:val="36"/>
        </w:rPr>
      </w:r>
      <w:r>
        <w:rPr>
          <w:sz w:val="36"/>
          <w:szCs w:val="36"/>
        </w:rPr>
        <w:fldChar w:fldCharType="separate"/>
      </w:r>
      <w:r>
        <w:rPr>
          <w:sz w:val="36"/>
          <w:szCs w:val="36"/>
          <w:cs/>
        </w:rPr>
        <w:t>‎</w:t>
      </w:r>
      <w:r>
        <w:rPr>
          <w:sz w:val="36"/>
          <w:szCs w:val="36"/>
        </w:rPr>
        <w:t>3.2</w:t>
      </w:r>
      <w:r>
        <w:rPr>
          <w:sz w:val="36"/>
          <w:szCs w:val="36"/>
        </w:rPr>
        <w:fldChar w:fldCharType="end"/>
      </w:r>
      <w:r>
        <w:rPr>
          <w:sz w:val="36"/>
          <w:szCs w:val="36"/>
        </w:rPr>
        <w:tab/>
      </w:r>
      <w:r>
        <w:rPr>
          <w:sz w:val="36"/>
          <w:szCs w:val="36"/>
        </w:rPr>
        <w:fldChar w:fldCharType="begin"/>
      </w:r>
      <w:r>
        <w:rPr>
          <w:sz w:val="36"/>
          <w:szCs w:val="36"/>
        </w:rPr>
        <w:instrText xml:space="preserve"> REF _Ref58688035 \h </w:instrText>
      </w:r>
      <w:r>
        <w:rPr>
          <w:sz w:val="36"/>
          <w:szCs w:val="36"/>
        </w:rPr>
      </w:r>
      <w:r>
        <w:rPr>
          <w:sz w:val="36"/>
          <w:szCs w:val="36"/>
        </w:rPr>
        <w:fldChar w:fldCharType="separate"/>
      </w:r>
      <w:r>
        <w:t>Research Study’s Population and Sample</w:t>
      </w:r>
      <w:r>
        <w:rPr>
          <w:sz w:val="36"/>
          <w:szCs w:val="36"/>
        </w:rPr>
        <w:fldChar w:fldCharType="end"/>
      </w:r>
    </w:p>
    <w:p w14:paraId="22D587E5" w14:textId="6989ABEF"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_Ref58687985 \w \h </w:instrText>
      </w:r>
      <w:r>
        <w:rPr>
          <w:sz w:val="36"/>
          <w:szCs w:val="36"/>
        </w:rPr>
      </w:r>
      <w:r>
        <w:rPr>
          <w:sz w:val="36"/>
          <w:szCs w:val="36"/>
        </w:rPr>
        <w:fldChar w:fldCharType="separate"/>
      </w:r>
      <w:r>
        <w:rPr>
          <w:sz w:val="36"/>
          <w:szCs w:val="36"/>
          <w:cs/>
        </w:rPr>
        <w:t>‎</w:t>
      </w:r>
      <w:r>
        <w:rPr>
          <w:sz w:val="36"/>
          <w:szCs w:val="36"/>
        </w:rPr>
        <w:t>3.3</w:t>
      </w:r>
      <w:r>
        <w:rPr>
          <w:sz w:val="36"/>
          <w:szCs w:val="36"/>
        </w:rPr>
        <w:fldChar w:fldCharType="end"/>
      </w:r>
      <w:r>
        <w:rPr>
          <w:sz w:val="36"/>
          <w:szCs w:val="36"/>
        </w:rPr>
        <w:tab/>
      </w:r>
      <w:r>
        <w:rPr>
          <w:sz w:val="36"/>
          <w:szCs w:val="36"/>
        </w:rPr>
        <w:fldChar w:fldCharType="begin"/>
      </w:r>
      <w:r>
        <w:rPr>
          <w:sz w:val="36"/>
          <w:szCs w:val="36"/>
        </w:rPr>
        <w:instrText xml:space="preserve"> REF _Ref58688033 \h </w:instrText>
      </w:r>
      <w:r>
        <w:rPr>
          <w:sz w:val="36"/>
          <w:szCs w:val="36"/>
        </w:rPr>
      </w:r>
      <w:r>
        <w:rPr>
          <w:sz w:val="36"/>
          <w:szCs w:val="36"/>
        </w:rPr>
        <w:fldChar w:fldCharType="separate"/>
      </w:r>
      <w:r>
        <w:t>Research Study’s Tools</w:t>
      </w:r>
      <w:r>
        <w:rPr>
          <w:sz w:val="36"/>
          <w:szCs w:val="36"/>
        </w:rPr>
        <w:fldChar w:fldCharType="end"/>
      </w:r>
    </w:p>
    <w:p w14:paraId="391A9BA3" w14:textId="244C5D33"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_Ref58687988 \w \h </w:instrText>
      </w:r>
      <w:r>
        <w:rPr>
          <w:sz w:val="36"/>
          <w:szCs w:val="36"/>
        </w:rPr>
      </w:r>
      <w:r>
        <w:rPr>
          <w:sz w:val="36"/>
          <w:szCs w:val="36"/>
        </w:rPr>
        <w:fldChar w:fldCharType="separate"/>
      </w:r>
      <w:r>
        <w:rPr>
          <w:sz w:val="36"/>
          <w:szCs w:val="36"/>
          <w:cs/>
        </w:rPr>
        <w:t>‎</w:t>
      </w:r>
      <w:r>
        <w:rPr>
          <w:sz w:val="36"/>
          <w:szCs w:val="36"/>
        </w:rPr>
        <w:t>3.4</w:t>
      </w:r>
      <w:r>
        <w:rPr>
          <w:sz w:val="36"/>
          <w:szCs w:val="36"/>
        </w:rPr>
        <w:fldChar w:fldCharType="end"/>
      </w:r>
      <w:r>
        <w:rPr>
          <w:sz w:val="36"/>
          <w:szCs w:val="36"/>
        </w:rPr>
        <w:tab/>
      </w:r>
      <w:r>
        <w:rPr>
          <w:sz w:val="36"/>
          <w:szCs w:val="36"/>
        </w:rPr>
        <w:fldChar w:fldCharType="begin"/>
      </w:r>
      <w:r>
        <w:rPr>
          <w:sz w:val="36"/>
          <w:szCs w:val="36"/>
        </w:rPr>
        <w:instrText xml:space="preserve"> REF _Ref58688030 \h </w:instrText>
      </w:r>
      <w:r>
        <w:rPr>
          <w:sz w:val="36"/>
          <w:szCs w:val="36"/>
        </w:rPr>
      </w:r>
      <w:r>
        <w:rPr>
          <w:sz w:val="36"/>
          <w:szCs w:val="36"/>
        </w:rPr>
        <w:fldChar w:fldCharType="separate"/>
      </w:r>
      <w:r>
        <w:t>Data Collection and Procedures</w:t>
      </w:r>
      <w:r>
        <w:rPr>
          <w:sz w:val="36"/>
          <w:szCs w:val="36"/>
        </w:rPr>
        <w:fldChar w:fldCharType="end"/>
      </w:r>
    </w:p>
    <w:p w14:paraId="331BBB82" w14:textId="08842179" w:rsidR="001B65C7" w:rsidRDefault="001B65C7" w:rsidP="008E3EC1">
      <w:pPr>
        <w:pStyle w:val="UOB-ChapterCover"/>
        <w:jc w:val="left"/>
        <w:rPr>
          <w:sz w:val="36"/>
          <w:szCs w:val="36"/>
        </w:rPr>
      </w:pPr>
      <w:r>
        <w:rPr>
          <w:sz w:val="36"/>
          <w:szCs w:val="36"/>
        </w:rPr>
        <w:fldChar w:fldCharType="begin"/>
      </w:r>
      <w:r>
        <w:rPr>
          <w:sz w:val="36"/>
          <w:szCs w:val="36"/>
        </w:rPr>
        <w:instrText xml:space="preserve"> REF _Ref58687991 \w \h </w:instrText>
      </w:r>
      <w:r>
        <w:rPr>
          <w:sz w:val="36"/>
          <w:szCs w:val="36"/>
        </w:rPr>
      </w:r>
      <w:r>
        <w:rPr>
          <w:sz w:val="36"/>
          <w:szCs w:val="36"/>
        </w:rPr>
        <w:fldChar w:fldCharType="separate"/>
      </w:r>
      <w:r>
        <w:rPr>
          <w:sz w:val="36"/>
          <w:szCs w:val="36"/>
          <w:cs/>
        </w:rPr>
        <w:t>‎</w:t>
      </w:r>
      <w:r>
        <w:rPr>
          <w:sz w:val="36"/>
          <w:szCs w:val="36"/>
        </w:rPr>
        <w:t>3.5</w:t>
      </w:r>
      <w:r>
        <w:rPr>
          <w:sz w:val="36"/>
          <w:szCs w:val="36"/>
        </w:rPr>
        <w:fldChar w:fldCharType="end"/>
      </w:r>
      <w:r>
        <w:rPr>
          <w:sz w:val="36"/>
          <w:szCs w:val="36"/>
        </w:rPr>
        <w:tab/>
      </w:r>
      <w:r>
        <w:rPr>
          <w:sz w:val="36"/>
          <w:szCs w:val="36"/>
        </w:rPr>
        <w:fldChar w:fldCharType="begin"/>
      </w:r>
      <w:r>
        <w:rPr>
          <w:sz w:val="36"/>
          <w:szCs w:val="36"/>
        </w:rPr>
        <w:instrText xml:space="preserve"> REF _Ref58688027 \h </w:instrText>
      </w:r>
      <w:r>
        <w:rPr>
          <w:sz w:val="36"/>
          <w:szCs w:val="36"/>
        </w:rPr>
      </w:r>
      <w:r>
        <w:rPr>
          <w:sz w:val="36"/>
          <w:szCs w:val="36"/>
        </w:rPr>
        <w:fldChar w:fldCharType="separate"/>
      </w:r>
      <w:r>
        <w:t>Statistical Approaches</w:t>
      </w:r>
      <w:r>
        <w:rPr>
          <w:sz w:val="36"/>
          <w:szCs w:val="36"/>
        </w:rPr>
        <w:fldChar w:fldCharType="end"/>
      </w:r>
    </w:p>
    <w:p w14:paraId="09DBACF0" w14:textId="77777777" w:rsidR="008E3EC1" w:rsidRDefault="008E3EC1" w:rsidP="008E3EC1">
      <w:pPr>
        <w:pStyle w:val="UOB-ChapterCover"/>
      </w:pPr>
    </w:p>
    <w:p w14:paraId="4B86307A" w14:textId="77777777" w:rsidR="008E3EC1" w:rsidRDefault="008E3EC1" w:rsidP="008E3EC1">
      <w:pPr>
        <w:pStyle w:val="UOB-ChapterCover"/>
      </w:pPr>
    </w:p>
    <w:p w14:paraId="75FEA87C" w14:textId="77777777" w:rsidR="008E3EC1" w:rsidRDefault="008E3EC1" w:rsidP="008E3EC1">
      <w:pPr>
        <w:pStyle w:val="UOB-ChapterCover"/>
      </w:pPr>
    </w:p>
    <w:p w14:paraId="45929A07" w14:textId="77777777" w:rsidR="008E3EC1" w:rsidRDefault="008E3EC1" w:rsidP="008E3EC1">
      <w:pPr>
        <w:pStyle w:val="UOB-ChapterCover"/>
      </w:pPr>
    </w:p>
    <w:p w14:paraId="242BD77C" w14:textId="77777777" w:rsidR="008E3EC1" w:rsidRDefault="008E3EC1" w:rsidP="008E3EC1">
      <w:pPr>
        <w:pStyle w:val="UOB-ChapterCover"/>
      </w:pPr>
    </w:p>
    <w:p w14:paraId="40F67AD3" w14:textId="77777777" w:rsidR="008E3EC1" w:rsidRPr="004D6F47" w:rsidRDefault="008E3EC1" w:rsidP="008E3EC1">
      <w:pPr>
        <w:pStyle w:val="UOB-ChapterCover"/>
        <w:jc w:val="left"/>
      </w:pPr>
    </w:p>
    <w:p w14:paraId="4AD2D521" w14:textId="77777777" w:rsidR="008E3EC1" w:rsidRDefault="008E3EC1" w:rsidP="008E3EC1">
      <w:pPr>
        <w:rPr>
          <w:rFonts w:cs="Times New Roman"/>
          <w:sz w:val="40"/>
          <w:szCs w:val="40"/>
          <w:lang w:val="en-US"/>
        </w:rPr>
        <w:sectPr w:rsidR="008E3EC1" w:rsidSect="00874782">
          <w:headerReference w:type="default" r:id="rId19"/>
          <w:footerReference w:type="default" r:id="rId20"/>
          <w:pgSz w:w="11906" w:h="16838" w:code="9"/>
          <w:pgMar w:top="1440" w:right="1800" w:bottom="1440" w:left="1800" w:header="706" w:footer="706" w:gutter="0"/>
          <w:cols w:space="708"/>
          <w:docGrid w:linePitch="360"/>
        </w:sectPr>
      </w:pPr>
    </w:p>
    <w:p w14:paraId="60BD3BC4" w14:textId="2639A06A" w:rsidR="000B2087" w:rsidRDefault="000B2087" w:rsidP="000B2087">
      <w:pPr>
        <w:pStyle w:val="UOB-ChapterCover"/>
      </w:pPr>
      <w:r>
        <w:lastRenderedPageBreak/>
        <w:t xml:space="preserve">Chapter </w:t>
      </w:r>
      <w:r w:rsidR="000C175D">
        <w:t>Three</w:t>
      </w:r>
    </w:p>
    <w:p w14:paraId="56AABBE6" w14:textId="3DA280FE" w:rsidR="000B2087" w:rsidRPr="004D6F47" w:rsidRDefault="000C175D" w:rsidP="000B2087">
      <w:pPr>
        <w:pStyle w:val="UOB-ChapterCover"/>
      </w:pPr>
      <w:r>
        <w:t>Methods and Procedures</w:t>
      </w:r>
    </w:p>
    <w:p w14:paraId="6EF73D65" w14:textId="731D0CAC" w:rsidR="000B2087" w:rsidRPr="00ED342B" w:rsidRDefault="00503BF3" w:rsidP="000B2087">
      <w:pPr>
        <w:pStyle w:val="UOB-Headings"/>
        <w:rPr>
          <w:bCs/>
          <w:lang w:val="en-US"/>
        </w:rPr>
      </w:pPr>
      <w:bookmarkStart w:id="26" w:name="_Ref58687976"/>
      <w:bookmarkStart w:id="27" w:name="_Ref58688038"/>
      <w:bookmarkStart w:id="28" w:name="_Toc59142837"/>
      <w:r>
        <w:rPr>
          <w:lang w:val="en-US"/>
        </w:rPr>
        <w:t>Methodology</w:t>
      </w:r>
      <w:bookmarkEnd w:id="26"/>
      <w:bookmarkEnd w:id="27"/>
      <w:bookmarkEnd w:id="28"/>
    </w:p>
    <w:p w14:paraId="3275FE03" w14:textId="4D653BC1" w:rsidR="00AB376F" w:rsidRDefault="00D07B8C" w:rsidP="00566423">
      <w:pPr>
        <w:ind w:firstLine="576"/>
        <w:jc w:val="both"/>
        <w:rPr>
          <w:lang w:val="en-US"/>
        </w:rPr>
      </w:pPr>
      <w:bookmarkStart w:id="29" w:name="_Ref58687980"/>
      <w:bookmarkStart w:id="30" w:name="_Ref58688035"/>
      <w:r>
        <w:rPr>
          <w:lang w:val="en-US"/>
        </w:rPr>
        <w:t>T</w:t>
      </w:r>
      <w:r w:rsidR="00C541B1">
        <w:rPr>
          <w:lang w:val="en-US"/>
        </w:rPr>
        <w:t xml:space="preserve">his </w:t>
      </w:r>
      <w:r w:rsidR="000603F6">
        <w:rPr>
          <w:lang w:val="en-US"/>
        </w:rPr>
        <w:t>research</w:t>
      </w:r>
      <w:r w:rsidR="00DE19DA">
        <w:rPr>
          <w:lang w:val="en-US"/>
        </w:rPr>
        <w:t xml:space="preserve"> ha</w:t>
      </w:r>
      <w:r>
        <w:rPr>
          <w:lang w:val="en-US"/>
        </w:rPr>
        <w:t>s</w:t>
      </w:r>
      <w:r w:rsidR="00DE19DA">
        <w:rPr>
          <w:lang w:val="en-US"/>
        </w:rPr>
        <w:t xml:space="preserve"> adopted an exploratory scenario-based research design in which </w:t>
      </w:r>
      <w:r w:rsidR="00FE1730">
        <w:rPr>
          <w:lang w:val="en-US"/>
        </w:rPr>
        <w:t xml:space="preserve">will assess </w:t>
      </w:r>
      <w:r w:rsidR="00DE19DA">
        <w:rPr>
          <w:lang w:val="en-US"/>
        </w:rPr>
        <w:t>the capability</w:t>
      </w:r>
      <w:r w:rsidR="002B1CC0">
        <w:rPr>
          <w:lang w:val="en-US"/>
        </w:rPr>
        <w:t>, in terms of bed capacity,</w:t>
      </w:r>
      <w:r w:rsidR="00DE19DA">
        <w:rPr>
          <w:lang w:val="en-US"/>
        </w:rPr>
        <w:t xml:space="preserve"> of the Kingdom of Bahrain to respond to the sudden increase of COVID-19 cases that </w:t>
      </w:r>
      <w:r w:rsidR="00C241B6">
        <w:rPr>
          <w:lang w:val="en-US"/>
        </w:rPr>
        <w:t xml:space="preserve">will </w:t>
      </w:r>
      <w:r w:rsidR="00DE19DA">
        <w:rPr>
          <w:lang w:val="en-US"/>
        </w:rPr>
        <w:t>require hospitalization.</w:t>
      </w:r>
      <w:r w:rsidR="00C241B6">
        <w:rPr>
          <w:lang w:val="en-US"/>
        </w:rPr>
        <w:t xml:space="preserve"> Based on </w:t>
      </w:r>
      <w:r w:rsidR="00A336BA">
        <w:rPr>
          <w:lang w:val="en-US"/>
        </w:rPr>
        <w:t xml:space="preserve">quantitative </w:t>
      </w:r>
      <w:r w:rsidR="00951C3B">
        <w:rPr>
          <w:lang w:val="en-US"/>
        </w:rPr>
        <w:t xml:space="preserve">historical data </w:t>
      </w:r>
      <w:r w:rsidR="00C241B6">
        <w:rPr>
          <w:lang w:val="en-US"/>
        </w:rPr>
        <w:t>(for COVID-19</w:t>
      </w:r>
      <w:r w:rsidR="00951C3B">
        <w:rPr>
          <w:lang w:val="en-US"/>
        </w:rPr>
        <w:t xml:space="preserve"> cases</w:t>
      </w:r>
      <w:r w:rsidR="00C241B6">
        <w:rPr>
          <w:lang w:val="en-US"/>
        </w:rPr>
        <w:t xml:space="preserve">), a statistical </w:t>
      </w:r>
      <w:r w:rsidR="00FE1730">
        <w:rPr>
          <w:lang w:val="en-US"/>
        </w:rPr>
        <w:t xml:space="preserve">growth </w:t>
      </w:r>
      <w:r w:rsidR="0096563E">
        <w:rPr>
          <w:lang w:val="en-US"/>
        </w:rPr>
        <w:t xml:space="preserve">model </w:t>
      </w:r>
      <w:r>
        <w:rPr>
          <w:lang w:val="en-US"/>
        </w:rPr>
        <w:t xml:space="preserve">will be used </w:t>
      </w:r>
      <w:r w:rsidR="00C241B6">
        <w:rPr>
          <w:lang w:val="en-US"/>
        </w:rPr>
        <w:t xml:space="preserve">to project the increase in </w:t>
      </w:r>
      <w:r w:rsidR="00561B3D">
        <w:rPr>
          <w:lang w:val="en-US"/>
        </w:rPr>
        <w:t xml:space="preserve">the number of </w:t>
      </w:r>
      <w:r w:rsidR="00C241B6">
        <w:rPr>
          <w:lang w:val="en-US"/>
        </w:rPr>
        <w:t>cases</w:t>
      </w:r>
      <w:r w:rsidR="00566423">
        <w:rPr>
          <w:lang w:val="en-US"/>
        </w:rPr>
        <w:t xml:space="preserve"> for the upcoming </w:t>
      </w:r>
      <w:r w:rsidR="00C241B6">
        <w:rPr>
          <w:lang w:val="en-US"/>
        </w:rPr>
        <w:t>three months</w:t>
      </w:r>
      <w:r w:rsidR="00C91B0E">
        <w:rPr>
          <w:lang w:val="en-US"/>
        </w:rPr>
        <w:t xml:space="preserve"> (90 days)</w:t>
      </w:r>
      <w:r w:rsidR="00591D1A">
        <w:rPr>
          <w:lang w:val="en-US"/>
        </w:rPr>
        <w:t xml:space="preserve">. </w:t>
      </w:r>
      <w:r w:rsidR="000A7A10">
        <w:rPr>
          <w:lang w:val="en-US"/>
        </w:rPr>
        <w:t xml:space="preserve">Thus, with the projected number of hospitalized cases and based on the current capacity of the health system, </w:t>
      </w:r>
      <w:r>
        <w:rPr>
          <w:lang w:val="en-US"/>
        </w:rPr>
        <w:t xml:space="preserve">it </w:t>
      </w:r>
      <w:r w:rsidR="00FE1730">
        <w:rPr>
          <w:lang w:val="en-US"/>
        </w:rPr>
        <w:t xml:space="preserve">will assess </w:t>
      </w:r>
      <w:r w:rsidR="00C241B6">
        <w:rPr>
          <w:lang w:val="en-US"/>
        </w:rPr>
        <w:t>the health system</w:t>
      </w:r>
      <w:r w:rsidR="001A2BFB">
        <w:rPr>
          <w:lang w:val="en-US"/>
        </w:rPr>
        <w:t xml:space="preserve">’s ability to </w:t>
      </w:r>
      <w:r w:rsidR="00C241B6">
        <w:rPr>
          <w:lang w:val="en-US"/>
        </w:rPr>
        <w:t>respond to the increase of infections</w:t>
      </w:r>
      <w:r w:rsidR="00E521CA">
        <w:rPr>
          <w:lang w:val="en-US"/>
        </w:rPr>
        <w:t xml:space="preserve"> and </w:t>
      </w:r>
      <w:r w:rsidR="00CB645E">
        <w:rPr>
          <w:lang w:val="en-US"/>
        </w:rPr>
        <w:t xml:space="preserve">avoid </w:t>
      </w:r>
      <w:r w:rsidR="00E521CA">
        <w:rPr>
          <w:lang w:val="en-US"/>
        </w:rPr>
        <w:t>reach</w:t>
      </w:r>
      <w:r w:rsidR="00CB645E">
        <w:rPr>
          <w:lang w:val="en-US"/>
        </w:rPr>
        <w:t>ing</w:t>
      </w:r>
      <w:r w:rsidR="00E521CA">
        <w:rPr>
          <w:lang w:val="en-US"/>
        </w:rPr>
        <w:t xml:space="preserve"> saturation</w:t>
      </w:r>
      <w:r w:rsidR="003F00F5">
        <w:rPr>
          <w:lang w:val="en-US"/>
        </w:rPr>
        <w:t xml:space="preserve"> </w:t>
      </w:r>
      <w:r w:rsidR="005B1E81">
        <w:rPr>
          <w:lang w:val="en-US"/>
        </w:rPr>
        <w:t xml:space="preserve">of bed capacity </w:t>
      </w:r>
      <w:r w:rsidR="003F00F5">
        <w:rPr>
          <w:lang w:val="en-US"/>
        </w:rPr>
        <w:t>(i.e., over-exceeded).</w:t>
      </w:r>
    </w:p>
    <w:p w14:paraId="4202DBD9" w14:textId="1EB8509E" w:rsidR="004D0C1E" w:rsidRDefault="004D0C1E" w:rsidP="00C238A7">
      <w:pPr>
        <w:ind w:firstLine="576"/>
        <w:jc w:val="both"/>
        <w:rPr>
          <w:lang w:val="en-US"/>
        </w:rPr>
      </w:pPr>
      <w:r>
        <w:rPr>
          <w:lang w:val="en-US"/>
        </w:rPr>
        <w:t xml:space="preserve">The below figure, </w:t>
      </w:r>
      <w:r w:rsidR="00571058">
        <w:rPr>
          <w:lang w:val="en-US"/>
        </w:rPr>
        <w:fldChar w:fldCharType="begin"/>
      </w:r>
      <w:r w:rsidR="00571058">
        <w:rPr>
          <w:lang w:val="en-US"/>
        </w:rPr>
        <w:instrText xml:space="preserve"> REF _Ref59063313 \h </w:instrText>
      </w:r>
      <w:r w:rsidR="00571058">
        <w:rPr>
          <w:lang w:val="en-US"/>
        </w:rPr>
      </w:r>
      <w:r w:rsidR="00571058">
        <w:rPr>
          <w:lang w:val="en-US"/>
        </w:rPr>
        <w:fldChar w:fldCharType="separate"/>
      </w:r>
      <w:r w:rsidR="00571058" w:rsidRPr="00F2354F">
        <w:rPr>
          <w:b/>
          <w:bCs w:val="0"/>
        </w:rPr>
        <w:t xml:space="preserve">Fig. </w:t>
      </w:r>
      <w:r w:rsidR="00571058" w:rsidRPr="00F2354F">
        <w:rPr>
          <w:b/>
          <w:bCs w:val="0"/>
          <w:noProof/>
        </w:rPr>
        <w:t>1</w:t>
      </w:r>
      <w:r w:rsidR="00571058">
        <w:rPr>
          <w:lang w:val="en-US"/>
        </w:rPr>
        <w:fldChar w:fldCharType="end"/>
      </w:r>
      <w:r>
        <w:rPr>
          <w:lang w:val="en-US"/>
        </w:rPr>
        <w:t>, illustrates the scenario</w:t>
      </w:r>
      <w:r w:rsidR="009370C4">
        <w:rPr>
          <w:lang w:val="en-US"/>
        </w:rPr>
        <w:t>-based</w:t>
      </w:r>
      <w:r>
        <w:rPr>
          <w:lang w:val="en-US"/>
        </w:rPr>
        <w:t xml:space="preserve"> </w:t>
      </w:r>
      <w:r w:rsidR="00C238A7">
        <w:rPr>
          <w:lang w:val="en-US"/>
        </w:rPr>
        <w:t xml:space="preserve">design </w:t>
      </w:r>
      <w:r w:rsidR="00E8251E">
        <w:rPr>
          <w:lang w:val="en-US"/>
        </w:rPr>
        <w:t>template,</w:t>
      </w:r>
      <w:r>
        <w:rPr>
          <w:lang w:val="en-US"/>
        </w:rPr>
        <w:t xml:space="preserve"> </w:t>
      </w:r>
      <w:r w:rsidR="00D07B8C">
        <w:rPr>
          <w:lang w:val="en-US"/>
        </w:rPr>
        <w:t xml:space="preserve">which is </w:t>
      </w:r>
      <w:r>
        <w:rPr>
          <w:lang w:val="en-US"/>
        </w:rPr>
        <w:t xml:space="preserve">developed </w:t>
      </w:r>
      <w:r w:rsidR="00FE1730">
        <w:rPr>
          <w:lang w:val="en-US"/>
        </w:rPr>
        <w:t xml:space="preserve">for </w:t>
      </w:r>
      <w:r>
        <w:rPr>
          <w:lang w:val="en-US"/>
        </w:rPr>
        <w:t xml:space="preserve">this research, </w:t>
      </w:r>
      <w:r w:rsidR="00E036B9">
        <w:rPr>
          <w:lang w:val="en-US"/>
        </w:rPr>
        <w:t xml:space="preserve">highlighting </w:t>
      </w:r>
      <w:r>
        <w:rPr>
          <w:lang w:val="en-US"/>
        </w:rPr>
        <w:t xml:space="preserve">the variables that can be altered </w:t>
      </w:r>
      <w:r w:rsidR="001F4F63">
        <w:rPr>
          <w:lang w:val="en-US"/>
        </w:rPr>
        <w:t xml:space="preserve">across different </w:t>
      </w:r>
      <w:r>
        <w:rPr>
          <w:lang w:val="en-US"/>
        </w:rPr>
        <w:t>scenarios.</w:t>
      </w:r>
    </w:p>
    <w:p w14:paraId="2BB59563" w14:textId="34141F83" w:rsidR="00F2354F" w:rsidRDefault="000A3EBF" w:rsidP="004C73B1">
      <w:pPr>
        <w:keepNext/>
        <w:spacing w:line="276" w:lineRule="auto"/>
        <w:jc w:val="center"/>
      </w:pPr>
      <w:r>
        <w:rPr>
          <w:bCs w:val="0"/>
          <w:noProof/>
        </w:rPr>
        <w:drawing>
          <wp:inline distT="0" distB="0" distL="0" distR="0" wp14:anchorId="79C26C94" wp14:editId="100298CC">
            <wp:extent cx="5303520" cy="236187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3520" cy="2361873"/>
                    </a:xfrm>
                    <a:prstGeom prst="rect">
                      <a:avLst/>
                    </a:prstGeom>
                    <a:noFill/>
                    <a:ln>
                      <a:noFill/>
                    </a:ln>
                  </pic:spPr>
                </pic:pic>
              </a:graphicData>
            </a:graphic>
          </wp:inline>
        </w:drawing>
      </w:r>
    </w:p>
    <w:p w14:paraId="7893DB8F" w14:textId="68B242BE" w:rsidR="00014947" w:rsidRPr="00713654" w:rsidRDefault="00F2354F" w:rsidP="00F2354F">
      <w:pPr>
        <w:pStyle w:val="UOB-FigStyle"/>
        <w:rPr>
          <w:b w:val="0"/>
          <w:bCs/>
          <w:lang w:val="en-US"/>
        </w:rPr>
      </w:pPr>
      <w:bookmarkStart w:id="31" w:name="_Ref59063313"/>
      <w:bookmarkStart w:id="32" w:name="_Toc59145878"/>
      <w:r w:rsidRPr="00F2354F">
        <w:t xml:space="preserve">Fig. </w:t>
      </w:r>
      <w:fldSimple w:instr=" SEQ Fig. \* ARABIC ">
        <w:r w:rsidR="00B66B1A">
          <w:rPr>
            <w:noProof/>
          </w:rPr>
          <w:t>1</w:t>
        </w:r>
      </w:fldSimple>
      <w:bookmarkEnd w:id="31"/>
      <w:r w:rsidRPr="00F2354F">
        <w:rPr>
          <w:lang w:val="en-US"/>
        </w:rPr>
        <w:t>:</w:t>
      </w:r>
      <w:r w:rsidRPr="00713654">
        <w:rPr>
          <w:b w:val="0"/>
          <w:bCs/>
          <w:lang w:val="en-US"/>
        </w:rPr>
        <w:t xml:space="preserve"> Scenario</w:t>
      </w:r>
      <w:r w:rsidR="009370C4">
        <w:rPr>
          <w:b w:val="0"/>
          <w:bCs/>
          <w:lang w:val="en-US"/>
        </w:rPr>
        <w:t>-Based</w:t>
      </w:r>
      <w:r w:rsidRPr="00713654">
        <w:rPr>
          <w:b w:val="0"/>
          <w:bCs/>
          <w:lang w:val="en-US"/>
        </w:rPr>
        <w:t xml:space="preserve"> Design Template</w:t>
      </w:r>
      <w:bookmarkEnd w:id="32"/>
    </w:p>
    <w:p w14:paraId="3014D18A" w14:textId="29B323D6" w:rsidR="001F4F63" w:rsidRDefault="001F4F63" w:rsidP="00AB376F">
      <w:pPr>
        <w:ind w:firstLine="576"/>
        <w:jc w:val="both"/>
        <w:rPr>
          <w:lang w:val="en-US"/>
        </w:rPr>
      </w:pPr>
      <w:r>
        <w:rPr>
          <w:lang w:val="en-US"/>
        </w:rPr>
        <w:lastRenderedPageBreak/>
        <w:t xml:space="preserve">The table below, </w:t>
      </w:r>
      <w:r w:rsidR="004C73B1" w:rsidRPr="008B5757">
        <w:rPr>
          <w:b/>
          <w:bCs w:val="0"/>
          <w:lang w:val="en-US"/>
        </w:rPr>
        <w:fldChar w:fldCharType="begin"/>
      </w:r>
      <w:r w:rsidR="004C73B1" w:rsidRPr="008B5757">
        <w:rPr>
          <w:b/>
          <w:bCs w:val="0"/>
          <w:lang w:val="en-US"/>
        </w:rPr>
        <w:instrText xml:space="preserve"> REF _Ref59065197 \h </w:instrText>
      </w:r>
      <w:r w:rsidR="008B5757">
        <w:rPr>
          <w:b/>
          <w:bCs w:val="0"/>
          <w:lang w:val="en-US"/>
        </w:rPr>
        <w:instrText xml:space="preserve"> \* MERGEFORMAT </w:instrText>
      </w:r>
      <w:r w:rsidR="004C73B1" w:rsidRPr="008B5757">
        <w:rPr>
          <w:b/>
          <w:bCs w:val="0"/>
          <w:lang w:val="en-US"/>
        </w:rPr>
      </w:r>
      <w:r w:rsidR="004C73B1" w:rsidRPr="008B5757">
        <w:rPr>
          <w:b/>
          <w:bCs w:val="0"/>
          <w:lang w:val="en-US"/>
        </w:rPr>
        <w:fldChar w:fldCharType="separate"/>
      </w:r>
      <w:r w:rsidR="00BB6B64" w:rsidRPr="008B5757">
        <w:rPr>
          <w:b/>
          <w:bCs w:val="0"/>
        </w:rPr>
        <w:t>Table (</w:t>
      </w:r>
      <w:r w:rsidR="00BB6B64" w:rsidRPr="008B5757">
        <w:rPr>
          <w:b/>
          <w:bCs w:val="0"/>
          <w:noProof/>
        </w:rPr>
        <w:t>1</w:t>
      </w:r>
      <w:r w:rsidR="004C73B1" w:rsidRPr="008B5757">
        <w:rPr>
          <w:b/>
          <w:bCs w:val="0"/>
          <w:lang w:val="en-US"/>
        </w:rPr>
        <w:fldChar w:fldCharType="end"/>
      </w:r>
      <w:r w:rsidR="00BB6B64" w:rsidRPr="008B5757">
        <w:rPr>
          <w:b/>
          <w:bCs w:val="0"/>
          <w:lang w:val="en-US"/>
        </w:rPr>
        <w:t>)</w:t>
      </w:r>
      <w:r>
        <w:rPr>
          <w:lang w:val="en-US"/>
        </w:rPr>
        <w:t>, illustrate</w:t>
      </w:r>
      <w:r w:rsidR="00D07B8C">
        <w:rPr>
          <w:lang w:val="en-US"/>
        </w:rPr>
        <w:t>s</w:t>
      </w:r>
      <w:r>
        <w:rPr>
          <w:lang w:val="en-US"/>
        </w:rPr>
        <w:t xml:space="preserve"> the assumptions and definitions that </w:t>
      </w:r>
      <w:r w:rsidR="00565EBE">
        <w:rPr>
          <w:lang w:val="en-US"/>
        </w:rPr>
        <w:t>will</w:t>
      </w:r>
      <w:r>
        <w:rPr>
          <w:lang w:val="en-US"/>
        </w:rPr>
        <w:t xml:space="preserve"> </w:t>
      </w:r>
      <w:r w:rsidR="00D07B8C">
        <w:rPr>
          <w:lang w:val="en-US"/>
        </w:rPr>
        <w:t xml:space="preserve">be </w:t>
      </w:r>
      <w:r>
        <w:rPr>
          <w:lang w:val="en-US"/>
        </w:rPr>
        <w:t>use</w:t>
      </w:r>
      <w:r w:rsidR="00D07B8C">
        <w:rPr>
          <w:lang w:val="en-US"/>
        </w:rPr>
        <w:t>d</w:t>
      </w:r>
      <w:r>
        <w:rPr>
          <w:lang w:val="en-US"/>
        </w:rPr>
        <w:t xml:space="preserve"> </w:t>
      </w:r>
      <w:r w:rsidR="00565EBE">
        <w:rPr>
          <w:lang w:val="en-US"/>
        </w:rPr>
        <w:t xml:space="preserve">to define </w:t>
      </w:r>
      <w:r w:rsidR="00B81521">
        <w:rPr>
          <w:lang w:val="en-US"/>
        </w:rPr>
        <w:t xml:space="preserve">the context of our </w:t>
      </w:r>
      <w:r>
        <w:rPr>
          <w:lang w:val="en-US"/>
        </w:rPr>
        <w:t>scenario</w:t>
      </w:r>
      <w:r w:rsidR="00ED75D4">
        <w:rPr>
          <w:lang w:val="en-US"/>
        </w:rPr>
        <w:t xml:space="preserve"> (based on the scenario</w:t>
      </w:r>
      <w:r w:rsidR="008958F4">
        <w:rPr>
          <w:lang w:val="en-US"/>
        </w:rPr>
        <w:t xml:space="preserve">-based </w:t>
      </w:r>
      <w:r w:rsidR="00ED75D4">
        <w:rPr>
          <w:lang w:val="en-US"/>
        </w:rPr>
        <w:t>design template).</w:t>
      </w:r>
    </w:p>
    <w:p w14:paraId="25FF9138" w14:textId="11746267" w:rsidR="00072BC2" w:rsidRPr="00713654" w:rsidRDefault="00072BC2" w:rsidP="008B5757">
      <w:pPr>
        <w:pStyle w:val="UOB-FigStyle"/>
        <w:spacing w:after="0" w:line="360" w:lineRule="auto"/>
        <w:rPr>
          <w:b w:val="0"/>
          <w:bCs/>
          <w:lang w:val="en-US"/>
        </w:rPr>
      </w:pPr>
      <w:bookmarkStart w:id="33" w:name="_Ref59065197"/>
      <w:bookmarkStart w:id="34" w:name="_Toc59142983"/>
      <w:r>
        <w:t>Table (</w:t>
      </w:r>
      <w:fldSimple w:instr=" SEQ Table_( \* ARABIC ">
        <w:r w:rsidR="00E8251E">
          <w:rPr>
            <w:noProof/>
          </w:rPr>
          <w:t>1</w:t>
        </w:r>
      </w:fldSimple>
      <w:bookmarkEnd w:id="33"/>
      <w:r>
        <w:rPr>
          <w:lang w:val="en-US"/>
        </w:rPr>
        <w:t>)</w:t>
      </w:r>
      <w:r>
        <w:rPr>
          <w:noProof/>
          <w:lang w:val="en-US"/>
        </w:rPr>
        <w:t>:</w:t>
      </w:r>
      <w:r w:rsidRPr="00713654">
        <w:rPr>
          <w:b w:val="0"/>
          <w:bCs/>
          <w:noProof/>
          <w:lang w:val="en-US"/>
        </w:rPr>
        <w:t xml:space="preserve"> Adopted Scenario Variables</w:t>
      </w:r>
      <w:bookmarkEnd w:id="34"/>
    </w:p>
    <w:tbl>
      <w:tblPr>
        <w:tblStyle w:val="TableGrid"/>
        <w:tblW w:w="5000" w:type="pct"/>
        <w:tblLook w:val="04A0" w:firstRow="1" w:lastRow="0" w:firstColumn="1" w:lastColumn="0" w:noHBand="0" w:noVBand="1"/>
      </w:tblPr>
      <w:tblGrid>
        <w:gridCol w:w="3302"/>
        <w:gridCol w:w="4994"/>
      </w:tblGrid>
      <w:tr w:rsidR="00BB6B64" w:rsidRPr="00BB6B64" w14:paraId="1FC21DA2" w14:textId="77777777" w:rsidTr="00AB0DD4">
        <w:tc>
          <w:tcPr>
            <w:tcW w:w="1990" w:type="pct"/>
          </w:tcPr>
          <w:p w14:paraId="394CA9D4" w14:textId="20A67BFB" w:rsidR="00BB6B64" w:rsidRPr="00BB6B64" w:rsidRDefault="00BB6B64" w:rsidP="001122AB">
            <w:pPr>
              <w:spacing w:line="276" w:lineRule="auto"/>
              <w:jc w:val="center"/>
              <w:rPr>
                <w:b/>
                <w:bCs w:val="0"/>
                <w:lang w:val="en-US"/>
              </w:rPr>
            </w:pPr>
            <w:r w:rsidRPr="00BB6B64">
              <w:rPr>
                <w:b/>
                <w:bCs w:val="0"/>
                <w:lang w:val="en-US"/>
              </w:rPr>
              <w:t>Variable</w:t>
            </w:r>
          </w:p>
        </w:tc>
        <w:tc>
          <w:tcPr>
            <w:tcW w:w="3010" w:type="pct"/>
          </w:tcPr>
          <w:p w14:paraId="4D1BF6F7" w14:textId="3C1F95FD" w:rsidR="00BB6B64" w:rsidRPr="00BB6B64" w:rsidRDefault="00530D0A" w:rsidP="001122AB">
            <w:pPr>
              <w:spacing w:line="276" w:lineRule="auto"/>
              <w:jc w:val="center"/>
              <w:rPr>
                <w:b/>
                <w:bCs w:val="0"/>
                <w:lang w:val="en-US"/>
              </w:rPr>
            </w:pPr>
            <w:r>
              <w:rPr>
                <w:b/>
                <w:bCs w:val="0"/>
                <w:lang w:val="en-US"/>
              </w:rPr>
              <w:t xml:space="preserve">Adaptation </w:t>
            </w:r>
            <w:r w:rsidR="00AB0DD4">
              <w:rPr>
                <w:b/>
                <w:bCs w:val="0"/>
                <w:lang w:val="en-US"/>
              </w:rPr>
              <w:t xml:space="preserve">in </w:t>
            </w:r>
            <w:r>
              <w:rPr>
                <w:b/>
                <w:bCs w:val="0"/>
                <w:lang w:val="en-US"/>
              </w:rPr>
              <w:t xml:space="preserve">this </w:t>
            </w:r>
            <w:r w:rsidR="00D07B8C">
              <w:rPr>
                <w:b/>
                <w:bCs w:val="0"/>
                <w:lang w:val="en-US"/>
              </w:rPr>
              <w:t xml:space="preserve">research </w:t>
            </w:r>
            <w:r w:rsidR="00AB0DD4">
              <w:rPr>
                <w:b/>
                <w:bCs w:val="0"/>
                <w:lang w:val="en-US"/>
              </w:rPr>
              <w:t>s</w:t>
            </w:r>
            <w:r w:rsidR="00BB6B64" w:rsidRPr="00BB6B64">
              <w:rPr>
                <w:b/>
                <w:bCs w:val="0"/>
                <w:lang w:val="en-US"/>
              </w:rPr>
              <w:t>cenario</w:t>
            </w:r>
          </w:p>
        </w:tc>
      </w:tr>
      <w:tr w:rsidR="00BB6B64" w14:paraId="498A1DF0" w14:textId="77777777" w:rsidTr="00FD39CD">
        <w:tc>
          <w:tcPr>
            <w:tcW w:w="1990" w:type="pct"/>
            <w:vAlign w:val="center"/>
          </w:tcPr>
          <w:p w14:paraId="74F78400" w14:textId="188ED4F9" w:rsidR="00BB6B64" w:rsidRDefault="00BB6B64" w:rsidP="00FD39CD">
            <w:pPr>
              <w:spacing w:line="276" w:lineRule="auto"/>
              <w:jc w:val="center"/>
              <w:rPr>
                <w:lang w:val="en-US"/>
              </w:rPr>
            </w:pPr>
            <w:r>
              <w:rPr>
                <w:lang w:val="en-US"/>
              </w:rPr>
              <w:t>Statistical Growth Model</w:t>
            </w:r>
          </w:p>
        </w:tc>
        <w:tc>
          <w:tcPr>
            <w:tcW w:w="3010" w:type="pct"/>
          </w:tcPr>
          <w:p w14:paraId="568FDE06" w14:textId="485B77D9" w:rsidR="00BB6B64" w:rsidRDefault="00D07B8C" w:rsidP="00BB6B64">
            <w:pPr>
              <w:spacing w:line="276" w:lineRule="auto"/>
              <w:jc w:val="both"/>
              <w:rPr>
                <w:lang w:val="en-US"/>
              </w:rPr>
            </w:pPr>
            <w:r>
              <w:rPr>
                <w:lang w:val="en-US"/>
              </w:rPr>
              <w:t xml:space="preserve">The </w:t>
            </w:r>
            <w:r w:rsidR="00AB0DD4">
              <w:rPr>
                <w:lang w:val="en-US"/>
              </w:rPr>
              <w:t xml:space="preserve">Logistic Growth Model </w:t>
            </w:r>
            <w:r>
              <w:rPr>
                <w:lang w:val="en-US"/>
              </w:rPr>
              <w:t xml:space="preserve">will be used </w:t>
            </w:r>
            <w:r w:rsidR="00AB0DD4">
              <w:rPr>
                <w:lang w:val="en-US"/>
              </w:rPr>
              <w:t xml:space="preserve">to project the number of cases in </w:t>
            </w:r>
            <w:r>
              <w:rPr>
                <w:lang w:val="en-US"/>
              </w:rPr>
              <w:t xml:space="preserve">the </w:t>
            </w:r>
            <w:r w:rsidR="00AB0DD4">
              <w:rPr>
                <w:lang w:val="en-US"/>
              </w:rPr>
              <w:t>scenario</w:t>
            </w:r>
            <w:r w:rsidR="00D73CD3">
              <w:rPr>
                <w:lang w:val="en-US"/>
              </w:rPr>
              <w:t xml:space="preserve">, as a </w:t>
            </w:r>
            <w:r w:rsidR="00AB0DD4">
              <w:rPr>
                <w:lang w:val="en-US"/>
              </w:rPr>
              <w:t xml:space="preserve">different model would </w:t>
            </w:r>
            <w:r w:rsidR="006126CC">
              <w:rPr>
                <w:lang w:val="en-US"/>
              </w:rPr>
              <w:t>project</w:t>
            </w:r>
            <w:r w:rsidR="00AB0DD4">
              <w:rPr>
                <w:lang w:val="en-US"/>
              </w:rPr>
              <w:t xml:space="preserve"> a different number and hence change the</w:t>
            </w:r>
            <w:r>
              <w:rPr>
                <w:lang w:val="en-US"/>
              </w:rPr>
              <w:t xml:space="preserve"> applied</w:t>
            </w:r>
            <w:r w:rsidR="00AB0DD4">
              <w:rPr>
                <w:lang w:val="en-US"/>
              </w:rPr>
              <w:t xml:space="preserve"> scenario.</w:t>
            </w:r>
          </w:p>
        </w:tc>
      </w:tr>
      <w:tr w:rsidR="00BB6B64" w14:paraId="5DB83682" w14:textId="77777777" w:rsidTr="00FD39CD">
        <w:tc>
          <w:tcPr>
            <w:tcW w:w="1990" w:type="pct"/>
            <w:vAlign w:val="center"/>
          </w:tcPr>
          <w:p w14:paraId="52AB4E7D" w14:textId="185724D2" w:rsidR="00BB6B64" w:rsidRDefault="00D73CD3" w:rsidP="00FD39CD">
            <w:pPr>
              <w:spacing w:line="276" w:lineRule="auto"/>
              <w:jc w:val="center"/>
              <w:rPr>
                <w:lang w:val="en-US"/>
              </w:rPr>
            </w:pPr>
            <w:r>
              <w:rPr>
                <w:lang w:val="en-US"/>
              </w:rPr>
              <w:t>Projected Timeframe</w:t>
            </w:r>
          </w:p>
        </w:tc>
        <w:tc>
          <w:tcPr>
            <w:tcW w:w="3010" w:type="pct"/>
          </w:tcPr>
          <w:p w14:paraId="10EEE422" w14:textId="1845E1FD" w:rsidR="00BB6B64" w:rsidRDefault="00D76BF6" w:rsidP="00D87000">
            <w:pPr>
              <w:spacing w:line="276" w:lineRule="auto"/>
              <w:jc w:val="both"/>
              <w:rPr>
                <w:lang w:val="en-US"/>
              </w:rPr>
            </w:pPr>
            <w:r>
              <w:rPr>
                <w:lang w:val="en-US"/>
              </w:rPr>
              <w:t>This research</w:t>
            </w:r>
            <w:r w:rsidR="00D07B8C">
              <w:rPr>
                <w:lang w:val="en-US"/>
              </w:rPr>
              <w:t xml:space="preserve"> </w:t>
            </w:r>
            <w:r w:rsidR="007D2143">
              <w:rPr>
                <w:lang w:val="en-US"/>
              </w:rPr>
              <w:t xml:space="preserve">will </w:t>
            </w:r>
            <w:r w:rsidR="00AB0DD4">
              <w:rPr>
                <w:lang w:val="en-US"/>
              </w:rPr>
              <w:t xml:space="preserve">project </w:t>
            </w:r>
            <w:r w:rsidR="00D87000">
              <w:rPr>
                <w:lang w:val="en-US"/>
              </w:rPr>
              <w:t xml:space="preserve">the cases </w:t>
            </w:r>
            <w:r w:rsidR="00AB0DD4">
              <w:rPr>
                <w:lang w:val="en-US"/>
              </w:rPr>
              <w:t>for three months (90 days)</w:t>
            </w:r>
            <w:r w:rsidR="00D87000">
              <w:rPr>
                <w:lang w:val="en-US"/>
              </w:rPr>
              <w:t>.</w:t>
            </w:r>
          </w:p>
        </w:tc>
      </w:tr>
      <w:tr w:rsidR="00FD39CD" w14:paraId="300C14BC" w14:textId="77777777" w:rsidTr="00A7637F">
        <w:trPr>
          <w:trHeight w:val="1079"/>
        </w:trPr>
        <w:tc>
          <w:tcPr>
            <w:tcW w:w="1990" w:type="pct"/>
            <w:vAlign w:val="center"/>
          </w:tcPr>
          <w:p w14:paraId="4F3211E2" w14:textId="19E26AB2" w:rsidR="00FD39CD" w:rsidRDefault="00FD39CD" w:rsidP="00FD39CD">
            <w:pPr>
              <w:spacing w:line="276" w:lineRule="auto"/>
              <w:jc w:val="center"/>
              <w:rPr>
                <w:lang w:val="en-US"/>
              </w:rPr>
            </w:pPr>
            <w:r>
              <w:rPr>
                <w:lang w:val="en-US"/>
              </w:rPr>
              <w:t>Current Total Number of Cases</w:t>
            </w:r>
          </w:p>
        </w:tc>
        <w:tc>
          <w:tcPr>
            <w:tcW w:w="3010" w:type="pct"/>
            <w:vMerge w:val="restart"/>
          </w:tcPr>
          <w:p w14:paraId="4EE4DA3A" w14:textId="1BFF0494" w:rsidR="00FD39CD" w:rsidRDefault="00D76BF6" w:rsidP="00BB6B64">
            <w:pPr>
              <w:spacing w:line="276" w:lineRule="auto"/>
              <w:jc w:val="both"/>
              <w:rPr>
                <w:lang w:val="en-US"/>
              </w:rPr>
            </w:pPr>
            <w:r>
              <w:rPr>
                <w:lang w:val="en-US"/>
              </w:rPr>
              <w:t>This research</w:t>
            </w:r>
            <w:r w:rsidR="00D07B8C">
              <w:rPr>
                <w:lang w:val="en-US"/>
              </w:rPr>
              <w:t xml:space="preserve"> </w:t>
            </w:r>
            <w:r w:rsidR="009C5823">
              <w:rPr>
                <w:lang w:val="en-US"/>
              </w:rPr>
              <w:t>will use</w:t>
            </w:r>
            <w:r w:rsidR="00FD39CD">
              <w:rPr>
                <w:lang w:val="en-US"/>
              </w:rPr>
              <w:t xml:space="preserve"> the total number of cases and hospitalized cases as published by the Ministry of Health</w:t>
            </w:r>
            <w:r w:rsidR="00DB7E48">
              <w:rPr>
                <w:lang w:val="en-US"/>
              </w:rPr>
              <w:t xml:space="preserve"> </w:t>
            </w:r>
            <w:r w:rsidR="00DB7E48">
              <w:rPr>
                <w:lang w:val="en-US"/>
              </w:rPr>
              <w:fldChar w:fldCharType="begin" w:fldLock="1"/>
            </w:r>
            <w:r w:rsidR="00CF6DA9">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DB7E48">
              <w:rPr>
                <w:lang w:val="en-US"/>
              </w:rPr>
              <w:fldChar w:fldCharType="separate"/>
            </w:r>
            <w:r w:rsidR="00DB7E48" w:rsidRPr="00DB7E48">
              <w:rPr>
                <w:noProof/>
                <w:lang w:val="en-US"/>
              </w:rPr>
              <w:t>(2020)</w:t>
            </w:r>
            <w:r w:rsidR="00DB7E48">
              <w:rPr>
                <w:lang w:val="en-US"/>
              </w:rPr>
              <w:fldChar w:fldCharType="end"/>
            </w:r>
            <w:r w:rsidR="00FD39CD">
              <w:rPr>
                <w:lang w:val="en-US"/>
              </w:rPr>
              <w:t xml:space="preserve"> on </w:t>
            </w:r>
            <w:r w:rsidR="00FD39CD" w:rsidRPr="00D76BF6">
              <w:rPr>
                <w:lang w:val="en-US"/>
              </w:rPr>
              <w:t>the 1</w:t>
            </w:r>
            <w:r w:rsidR="00FD39CD" w:rsidRPr="00D76BF6">
              <w:rPr>
                <w:vertAlign w:val="superscript"/>
                <w:lang w:val="en-US"/>
              </w:rPr>
              <w:t>st</w:t>
            </w:r>
            <w:r w:rsidR="00FD39CD" w:rsidRPr="00EE3DC3">
              <w:rPr>
                <w:lang w:val="en-US"/>
              </w:rPr>
              <w:t xml:space="preserve"> of </w:t>
            </w:r>
            <w:r w:rsidR="002225B0" w:rsidRPr="00EE3DC3">
              <w:rPr>
                <w:lang w:val="en-US"/>
              </w:rPr>
              <w:t>August</w:t>
            </w:r>
            <w:r w:rsidRPr="00AD578D">
              <w:rPr>
                <w:lang w:val="en-US"/>
              </w:rPr>
              <w:t>,</w:t>
            </w:r>
            <w:r w:rsidR="00FD39CD" w:rsidRPr="00D76BF6">
              <w:rPr>
                <w:lang w:val="en-US"/>
              </w:rPr>
              <w:t xml:space="preserve"> 2020</w:t>
            </w:r>
            <w:r w:rsidR="00FD39CD">
              <w:rPr>
                <w:lang w:val="en-US"/>
              </w:rPr>
              <w:t>. Th</w:t>
            </w:r>
            <w:r w:rsidR="00A7637F">
              <w:rPr>
                <w:lang w:val="en-US"/>
              </w:rPr>
              <w:t xml:space="preserve">ese values </w:t>
            </w:r>
            <w:r w:rsidR="00FD39CD">
              <w:rPr>
                <w:lang w:val="en-US"/>
              </w:rPr>
              <w:t xml:space="preserve">play an important role as </w:t>
            </w:r>
            <w:r w:rsidR="00A7637F">
              <w:rPr>
                <w:lang w:val="en-US"/>
              </w:rPr>
              <w:t xml:space="preserve">they </w:t>
            </w:r>
            <w:r w:rsidR="002225B0">
              <w:rPr>
                <w:lang w:val="en-US"/>
              </w:rPr>
              <w:t>determine</w:t>
            </w:r>
            <w:r w:rsidR="00FD39CD">
              <w:rPr>
                <w:lang w:val="en-US"/>
              </w:rPr>
              <w:t xml:space="preserve"> the hospitalization rate</w:t>
            </w:r>
            <w:r w:rsidR="00A7637F">
              <w:rPr>
                <w:lang w:val="en-US"/>
              </w:rPr>
              <w:t xml:space="preserve"> for </w:t>
            </w:r>
            <w:r w:rsidR="009E1F20">
              <w:rPr>
                <w:lang w:val="en-US"/>
              </w:rPr>
              <w:t>the chosen</w:t>
            </w:r>
            <w:r w:rsidR="00D07B8C">
              <w:rPr>
                <w:lang w:val="en-US"/>
              </w:rPr>
              <w:t xml:space="preserve"> </w:t>
            </w:r>
            <w:r w:rsidR="00A7637F">
              <w:rPr>
                <w:lang w:val="en-US"/>
              </w:rPr>
              <w:t>scenario.</w:t>
            </w:r>
          </w:p>
        </w:tc>
      </w:tr>
      <w:tr w:rsidR="00FD39CD" w14:paraId="1AA094C0" w14:textId="77777777" w:rsidTr="00FD39CD">
        <w:tc>
          <w:tcPr>
            <w:tcW w:w="1990" w:type="pct"/>
            <w:vAlign w:val="center"/>
          </w:tcPr>
          <w:p w14:paraId="1F584E7E" w14:textId="065D88DA" w:rsidR="00FD39CD" w:rsidRDefault="00FD39CD" w:rsidP="00FD39CD">
            <w:pPr>
              <w:spacing w:line="276" w:lineRule="auto"/>
              <w:jc w:val="center"/>
              <w:rPr>
                <w:lang w:val="en-US"/>
              </w:rPr>
            </w:pPr>
            <w:r>
              <w:rPr>
                <w:lang w:val="en-US"/>
              </w:rPr>
              <w:t>Current Number of Hospitalized Cases</w:t>
            </w:r>
          </w:p>
        </w:tc>
        <w:tc>
          <w:tcPr>
            <w:tcW w:w="3010" w:type="pct"/>
            <w:vMerge/>
          </w:tcPr>
          <w:p w14:paraId="19C7E974" w14:textId="7DFCB42C" w:rsidR="00FD39CD" w:rsidRDefault="00FD39CD" w:rsidP="00BB6B64">
            <w:pPr>
              <w:spacing w:line="276" w:lineRule="auto"/>
              <w:jc w:val="both"/>
              <w:rPr>
                <w:lang w:val="en-US"/>
              </w:rPr>
            </w:pPr>
          </w:p>
        </w:tc>
      </w:tr>
      <w:tr w:rsidR="007F7C01" w14:paraId="25F75465" w14:textId="77777777" w:rsidTr="00FD39CD">
        <w:tc>
          <w:tcPr>
            <w:tcW w:w="1990" w:type="pct"/>
            <w:vAlign w:val="center"/>
          </w:tcPr>
          <w:p w14:paraId="4BB70116" w14:textId="64EE9B74" w:rsidR="007F7C01" w:rsidRDefault="007F7C01" w:rsidP="00FD39CD">
            <w:pPr>
              <w:spacing w:line="276" w:lineRule="auto"/>
              <w:jc w:val="center"/>
              <w:rPr>
                <w:lang w:val="en-US"/>
              </w:rPr>
            </w:pPr>
            <w:r>
              <w:rPr>
                <w:lang w:val="en-US"/>
              </w:rPr>
              <w:t>Current Total Number of Beds</w:t>
            </w:r>
          </w:p>
        </w:tc>
        <w:tc>
          <w:tcPr>
            <w:tcW w:w="3010" w:type="pct"/>
          </w:tcPr>
          <w:p w14:paraId="46B196E9" w14:textId="1FF27337" w:rsidR="007F7C01" w:rsidRDefault="009E1F20" w:rsidP="00461976">
            <w:pPr>
              <w:spacing w:line="276" w:lineRule="auto"/>
              <w:jc w:val="both"/>
              <w:rPr>
                <w:lang w:val="en-US"/>
              </w:rPr>
            </w:pPr>
            <w:r>
              <w:rPr>
                <w:lang w:val="en-US"/>
              </w:rPr>
              <w:t>T</w:t>
            </w:r>
            <w:r w:rsidR="007F7C01">
              <w:rPr>
                <w:lang w:val="en-US"/>
              </w:rPr>
              <w:t>his value</w:t>
            </w:r>
            <w:r>
              <w:rPr>
                <w:lang w:val="en-US"/>
              </w:rPr>
              <w:t xml:space="preserve"> will be calculated</w:t>
            </w:r>
            <w:r w:rsidR="007F7C01">
              <w:rPr>
                <w:lang w:val="en-US"/>
              </w:rPr>
              <w:t xml:space="preserve"> based on publicly available data.</w:t>
            </w:r>
          </w:p>
        </w:tc>
      </w:tr>
      <w:tr w:rsidR="00BB6B64" w14:paraId="203C14A1" w14:textId="77777777" w:rsidTr="00FD39CD">
        <w:tc>
          <w:tcPr>
            <w:tcW w:w="1990" w:type="pct"/>
            <w:vAlign w:val="center"/>
          </w:tcPr>
          <w:p w14:paraId="04989A16" w14:textId="2D9A67F2" w:rsidR="00BB6B64" w:rsidRDefault="00BB6B64" w:rsidP="00FD39CD">
            <w:pPr>
              <w:spacing w:line="276" w:lineRule="auto"/>
              <w:jc w:val="center"/>
              <w:rPr>
                <w:lang w:val="en-US"/>
              </w:rPr>
            </w:pPr>
            <w:r>
              <w:rPr>
                <w:lang w:val="en-US"/>
              </w:rPr>
              <w:t>Current Bed Occupancy Rate</w:t>
            </w:r>
            <w:r w:rsidR="002225B0">
              <w:rPr>
                <w:lang w:val="en-US"/>
              </w:rPr>
              <w:t xml:space="preserve"> (BOR)</w:t>
            </w:r>
          </w:p>
        </w:tc>
        <w:tc>
          <w:tcPr>
            <w:tcW w:w="3010" w:type="pct"/>
          </w:tcPr>
          <w:p w14:paraId="6D5C01A6" w14:textId="04390B6C" w:rsidR="00BB6B64" w:rsidRDefault="002225B0" w:rsidP="00461976">
            <w:pPr>
              <w:spacing w:line="276" w:lineRule="auto"/>
              <w:jc w:val="both"/>
              <w:rPr>
                <w:lang w:val="en-US"/>
              </w:rPr>
            </w:pPr>
            <w:r>
              <w:rPr>
                <w:lang w:val="en-US"/>
              </w:rPr>
              <w:t>The current hospital BOR was assumed at 80%</w:t>
            </w:r>
            <w:r w:rsidR="008E0D88">
              <w:rPr>
                <w:lang w:val="en-US"/>
              </w:rPr>
              <w:t xml:space="preserve"> as per conversation with a health worker in the Kingdom of Bahrain </w:t>
            </w:r>
            <w:r w:rsidR="008E0D88">
              <w:rPr>
                <w:lang w:val="en-US"/>
              </w:rPr>
              <w:fldChar w:fldCharType="begin" w:fldLock="1"/>
            </w:r>
            <w:r w:rsidR="008E0D88">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sidR="008E0D88">
              <w:rPr>
                <w:lang w:val="en-US"/>
              </w:rPr>
              <w:fldChar w:fldCharType="separate"/>
            </w:r>
            <w:r w:rsidR="008E0D88" w:rsidRPr="008E0D88">
              <w:rPr>
                <w:noProof/>
                <w:lang w:val="en-US"/>
              </w:rPr>
              <w:t>(Hilal, 2020)</w:t>
            </w:r>
            <w:r w:rsidR="008E0D88">
              <w:rPr>
                <w:lang w:val="en-US"/>
              </w:rPr>
              <w:fldChar w:fldCharType="end"/>
            </w:r>
            <w:r w:rsidR="008E0D88">
              <w:rPr>
                <w:lang w:val="en-US"/>
              </w:rPr>
              <w:t xml:space="preserve"> </w:t>
            </w:r>
            <w:r>
              <w:rPr>
                <w:lang w:val="en-US"/>
              </w:rPr>
              <w:t xml:space="preserve">and the </w:t>
            </w:r>
            <w:r w:rsidR="002C3F9F">
              <w:rPr>
                <w:lang w:val="en-US"/>
              </w:rPr>
              <w:t>Field Intensive Care Units (</w:t>
            </w:r>
            <w:r>
              <w:rPr>
                <w:lang w:val="en-US"/>
              </w:rPr>
              <w:t>FICU</w:t>
            </w:r>
            <w:r w:rsidR="002C3F9F">
              <w:rPr>
                <w:lang w:val="en-US"/>
              </w:rPr>
              <w:t>)</w:t>
            </w:r>
            <w:r>
              <w:rPr>
                <w:lang w:val="en-US"/>
              </w:rPr>
              <w:t xml:space="preserve"> BOR was obtained</w:t>
            </w:r>
            <w:r w:rsidR="001475B4">
              <w:rPr>
                <w:lang w:val="en-US"/>
              </w:rPr>
              <w:t xml:space="preserve"> (0.38%)</w:t>
            </w:r>
            <w:r>
              <w:rPr>
                <w:lang w:val="en-US"/>
              </w:rPr>
              <w:t xml:space="preserve"> from </w:t>
            </w:r>
            <w:r w:rsidR="00461976">
              <w:rPr>
                <w:lang w:val="en-US"/>
              </w:rPr>
              <w:t xml:space="preserve">publicly </w:t>
            </w:r>
            <w:r w:rsidR="008E0D88">
              <w:rPr>
                <w:lang w:val="en-US"/>
              </w:rPr>
              <w:t>reported figures</w:t>
            </w:r>
            <w:r w:rsidR="004D615E">
              <w:rPr>
                <w:lang w:val="en-US"/>
              </w:rPr>
              <w:t xml:space="preserve"> by Naar </w:t>
            </w:r>
            <w:r w:rsidR="008E0D88">
              <w:rPr>
                <w:lang w:val="en-US"/>
              </w:rPr>
              <w:fldChar w:fldCharType="begin" w:fldLock="1"/>
            </w:r>
            <w:r w:rsidR="00DB7E48">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8E0D88">
              <w:rPr>
                <w:lang w:val="en-US"/>
              </w:rPr>
              <w:fldChar w:fldCharType="separate"/>
            </w:r>
            <w:r w:rsidR="004D615E" w:rsidRPr="004D615E">
              <w:rPr>
                <w:noProof/>
                <w:lang w:val="en-US"/>
              </w:rPr>
              <w:t>(2020)</w:t>
            </w:r>
            <w:r w:rsidR="008E0D88">
              <w:rPr>
                <w:lang w:val="en-US"/>
              </w:rPr>
              <w:fldChar w:fldCharType="end"/>
            </w:r>
            <w:r>
              <w:rPr>
                <w:lang w:val="en-US"/>
              </w:rPr>
              <w:t>.</w:t>
            </w:r>
          </w:p>
        </w:tc>
      </w:tr>
    </w:tbl>
    <w:p w14:paraId="36CA05F7" w14:textId="0E8340E0" w:rsidR="00180004" w:rsidRDefault="00180004" w:rsidP="003F16A0">
      <w:pPr>
        <w:spacing w:before="240"/>
        <w:ind w:firstLine="576"/>
        <w:jc w:val="both"/>
        <w:rPr>
          <w:lang w:val="en-US"/>
        </w:rPr>
      </w:pPr>
      <w:r>
        <w:rPr>
          <w:lang w:val="en-US"/>
        </w:rPr>
        <w:t xml:space="preserve">In summary, this research aims to assess the </w:t>
      </w:r>
      <w:r w:rsidR="00BE7B9E">
        <w:rPr>
          <w:lang w:val="en-US"/>
        </w:rPr>
        <w:t>total</w:t>
      </w:r>
      <w:r>
        <w:rPr>
          <w:lang w:val="en-US"/>
        </w:rPr>
        <w:t xml:space="preserve"> </w:t>
      </w:r>
      <w:r w:rsidR="00B641E4">
        <w:rPr>
          <w:lang w:val="en-US"/>
        </w:rPr>
        <w:t xml:space="preserve">bed </w:t>
      </w:r>
      <w:r>
        <w:rPr>
          <w:lang w:val="en-US"/>
        </w:rPr>
        <w:t xml:space="preserve">capacity of the Kingdom of Bahrain </w:t>
      </w:r>
      <w:r w:rsidR="008B190F">
        <w:rPr>
          <w:lang w:val="en-US"/>
        </w:rPr>
        <w:t xml:space="preserve">in the scenario that the COVID-19 infections follow a logistic growth </w:t>
      </w:r>
      <w:r w:rsidR="00EB7146">
        <w:rPr>
          <w:lang w:val="en-US"/>
        </w:rPr>
        <w:t>pattern and</w:t>
      </w:r>
      <w:r w:rsidR="008B190F">
        <w:rPr>
          <w:lang w:val="en-US"/>
        </w:rPr>
        <w:t xml:space="preserve"> based on 80% of </w:t>
      </w:r>
      <w:r w:rsidR="00EB7146">
        <w:rPr>
          <w:lang w:val="en-US"/>
        </w:rPr>
        <w:t>hospital bed</w:t>
      </w:r>
      <w:r w:rsidR="003F16A0">
        <w:rPr>
          <w:lang w:val="en-US"/>
        </w:rPr>
        <w:t xml:space="preserve">s being occupied </w:t>
      </w:r>
      <w:r w:rsidR="00EB7146">
        <w:rPr>
          <w:lang w:val="en-US"/>
        </w:rPr>
        <w:t>and 0.38% FICU bed</w:t>
      </w:r>
      <w:r w:rsidR="00586E02">
        <w:rPr>
          <w:lang w:val="en-US"/>
        </w:rPr>
        <w:t>s</w:t>
      </w:r>
      <w:r w:rsidR="00EB7146">
        <w:rPr>
          <w:lang w:val="en-US"/>
        </w:rPr>
        <w:t xml:space="preserve"> </w:t>
      </w:r>
      <w:r w:rsidR="003F16A0">
        <w:rPr>
          <w:lang w:val="en-US"/>
        </w:rPr>
        <w:t>are occupied</w:t>
      </w:r>
      <w:r w:rsidR="00EB7146">
        <w:rPr>
          <w:lang w:val="en-US"/>
        </w:rPr>
        <w:t xml:space="preserve">. The scenario </w:t>
      </w:r>
      <w:r w:rsidR="00B641E4">
        <w:rPr>
          <w:lang w:val="en-US"/>
        </w:rPr>
        <w:t xml:space="preserve">will be </w:t>
      </w:r>
      <w:r w:rsidR="006C69FB">
        <w:rPr>
          <w:lang w:val="en-US"/>
        </w:rPr>
        <w:t xml:space="preserve">projecting cases for </w:t>
      </w:r>
      <w:r w:rsidR="00C8748D">
        <w:rPr>
          <w:lang w:val="en-US"/>
        </w:rPr>
        <w:t xml:space="preserve">the upcoming </w:t>
      </w:r>
      <w:r w:rsidR="006C69FB">
        <w:rPr>
          <w:lang w:val="en-US"/>
        </w:rPr>
        <w:t xml:space="preserve">90 days </w:t>
      </w:r>
      <w:r w:rsidR="00C8748D">
        <w:rPr>
          <w:lang w:val="en-US"/>
        </w:rPr>
        <w:t xml:space="preserve">relative to the current available </w:t>
      </w:r>
      <w:r w:rsidR="008B66B4">
        <w:rPr>
          <w:lang w:val="en-US"/>
        </w:rPr>
        <w:t>total</w:t>
      </w:r>
      <w:r w:rsidR="00C8748D">
        <w:rPr>
          <w:lang w:val="en-US"/>
        </w:rPr>
        <w:t xml:space="preserve"> </w:t>
      </w:r>
      <w:r w:rsidR="00B641E4">
        <w:rPr>
          <w:lang w:val="en-US"/>
        </w:rPr>
        <w:t xml:space="preserve">bed </w:t>
      </w:r>
      <w:r w:rsidR="00C8748D">
        <w:rPr>
          <w:lang w:val="en-US"/>
        </w:rPr>
        <w:t>capacity.</w:t>
      </w:r>
    </w:p>
    <w:p w14:paraId="1DFB398A" w14:textId="59242032" w:rsidR="000B2087" w:rsidRPr="00ED342B" w:rsidRDefault="00503BF3" w:rsidP="00503BF3">
      <w:pPr>
        <w:pStyle w:val="UOB-Headings"/>
        <w:rPr>
          <w:bCs/>
          <w:lang w:val="en-US"/>
        </w:rPr>
      </w:pPr>
      <w:bookmarkStart w:id="35" w:name="_Toc59142838"/>
      <w:r>
        <w:rPr>
          <w:lang w:val="en-US"/>
        </w:rPr>
        <w:lastRenderedPageBreak/>
        <w:t>Population</w:t>
      </w:r>
      <w:bookmarkEnd w:id="29"/>
      <w:bookmarkEnd w:id="30"/>
      <w:bookmarkEnd w:id="35"/>
    </w:p>
    <w:p w14:paraId="2ECA5BF3" w14:textId="27B5845C" w:rsidR="00D76BF6" w:rsidRDefault="00F551E4" w:rsidP="005A6881">
      <w:pPr>
        <w:ind w:firstLine="576"/>
        <w:jc w:val="both"/>
        <w:rPr>
          <w:lang w:val="en-US"/>
        </w:rPr>
      </w:pPr>
      <w:bookmarkStart w:id="36" w:name="_Ref58687985"/>
      <w:bookmarkStart w:id="37" w:name="_Ref58688033"/>
      <w:r>
        <w:rPr>
          <w:lang w:val="en-US"/>
        </w:rPr>
        <w:t xml:space="preserve">The population considered in this study will be </w:t>
      </w:r>
      <w:r w:rsidR="00F52247">
        <w:rPr>
          <w:lang w:val="en-US"/>
        </w:rPr>
        <w:t>all</w:t>
      </w:r>
      <w:r>
        <w:rPr>
          <w:lang w:val="en-US"/>
        </w:rPr>
        <w:t xml:space="preserve"> hospitals (public and private) in the Kingdom of Bahrain.</w:t>
      </w:r>
      <w:r w:rsidR="00F52247">
        <w:rPr>
          <w:lang w:val="en-US"/>
        </w:rPr>
        <w:t xml:space="preserve"> </w:t>
      </w:r>
      <w:r w:rsidR="005A6881">
        <w:rPr>
          <w:lang w:val="en-US"/>
        </w:rPr>
        <w:t>This study will also include Field Intensive Care Units, which are ad-hoc centers</w:t>
      </w:r>
      <w:r w:rsidR="00EC4C11">
        <w:rPr>
          <w:lang w:val="en-US"/>
        </w:rPr>
        <w:t xml:space="preserve">; </w:t>
      </w:r>
      <w:r w:rsidR="005A6881">
        <w:rPr>
          <w:lang w:val="en-US"/>
        </w:rPr>
        <w:t xml:space="preserve">isolation </w:t>
      </w:r>
      <w:r w:rsidR="00EC4C11">
        <w:rPr>
          <w:lang w:val="en-US"/>
        </w:rPr>
        <w:t xml:space="preserve">centers (IC) </w:t>
      </w:r>
      <w:r w:rsidR="005A6881">
        <w:rPr>
          <w:lang w:val="en-US"/>
        </w:rPr>
        <w:t>and quarantine</w:t>
      </w:r>
      <w:r w:rsidR="00EC4C11">
        <w:rPr>
          <w:lang w:val="en-US"/>
        </w:rPr>
        <w:t xml:space="preserve"> centers (QC),</w:t>
      </w:r>
      <w:r w:rsidR="005A6881">
        <w:rPr>
          <w:lang w:val="en-US"/>
        </w:rPr>
        <w:t xml:space="preserve"> that were </w:t>
      </w:r>
      <w:r w:rsidR="003C7734">
        <w:rPr>
          <w:lang w:val="en-US"/>
        </w:rPr>
        <w:t xml:space="preserve">built </w:t>
      </w:r>
      <w:r w:rsidR="005A6881">
        <w:rPr>
          <w:lang w:val="en-US"/>
        </w:rPr>
        <w:t xml:space="preserve">to increase </w:t>
      </w:r>
      <w:r w:rsidR="004D7070">
        <w:rPr>
          <w:lang w:val="en-US"/>
        </w:rPr>
        <w:t xml:space="preserve">total </w:t>
      </w:r>
      <w:r w:rsidR="005A6881">
        <w:rPr>
          <w:lang w:val="en-US"/>
        </w:rPr>
        <w:t>bed capacity in the Kingdom of Bahrain</w:t>
      </w:r>
      <w:r w:rsidR="00560263">
        <w:rPr>
          <w:lang w:val="en-US"/>
        </w:rPr>
        <w:t xml:space="preserve"> </w:t>
      </w:r>
      <w:r w:rsidR="00560263">
        <w:rPr>
          <w:lang w:val="en-US"/>
        </w:rPr>
        <w:fldChar w:fldCharType="begin" w:fldLock="1"/>
      </w:r>
      <w:r w:rsidR="005F46B4">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centers","type":"webpage"},"uris":["http://www.mendeley.com/documents/?uuid=ca03f20d-ada5-495f-97a5-5330697161ec"]}],"mendeley":{"formattedCitation":"(Naar, 2020)","plainTextFormattedCitation":"(Naar, 2020)","previouslyFormattedCitation":"(Naar, 2020)"},"properties":{"noteIndex":0},"schema":"https://github.com/citation-style-language/schema/raw/master/csl-citation.json"}</w:instrText>
      </w:r>
      <w:r w:rsidR="00560263">
        <w:rPr>
          <w:lang w:val="en-US"/>
        </w:rPr>
        <w:fldChar w:fldCharType="separate"/>
      </w:r>
      <w:r w:rsidR="00560263" w:rsidRPr="00560263">
        <w:rPr>
          <w:noProof/>
          <w:lang w:val="en-US"/>
        </w:rPr>
        <w:t>(Naar, 2020)</w:t>
      </w:r>
      <w:r w:rsidR="00560263">
        <w:rPr>
          <w:lang w:val="en-US"/>
        </w:rPr>
        <w:fldChar w:fldCharType="end"/>
      </w:r>
      <w:r w:rsidR="005A6881">
        <w:rPr>
          <w:lang w:val="en-US"/>
        </w:rPr>
        <w:t>.</w:t>
      </w:r>
      <w:r w:rsidR="00FB0A8B">
        <w:rPr>
          <w:lang w:val="en-US"/>
        </w:rPr>
        <w:t xml:space="preserve"> As the COVID-19 epidemic will impact the country, the entire health system will need to work together, under the </w:t>
      </w:r>
      <w:r w:rsidR="00915564">
        <w:rPr>
          <w:lang w:val="en-US"/>
        </w:rPr>
        <w:t>direction</w:t>
      </w:r>
      <w:r w:rsidR="00FB0A8B">
        <w:rPr>
          <w:lang w:val="en-US"/>
        </w:rPr>
        <w:t xml:space="preserve"> of the National Taskforce for Combating the Coronavirus (COVID-19)</w:t>
      </w:r>
      <w:r w:rsidR="000352F2">
        <w:rPr>
          <w:lang w:val="en-US"/>
        </w:rPr>
        <w:t xml:space="preserve"> and </w:t>
      </w:r>
      <w:r w:rsidR="00C03008">
        <w:rPr>
          <w:lang w:val="en-US"/>
        </w:rPr>
        <w:t xml:space="preserve">the </w:t>
      </w:r>
      <w:r w:rsidR="000352F2">
        <w:rPr>
          <w:lang w:val="en-US"/>
        </w:rPr>
        <w:t>Ministry of Health</w:t>
      </w:r>
      <w:r w:rsidR="00FB0A8B">
        <w:rPr>
          <w:lang w:val="en-US"/>
        </w:rPr>
        <w:t xml:space="preserve">, to ensure a </w:t>
      </w:r>
      <w:r w:rsidR="00C37D1D">
        <w:rPr>
          <w:lang w:val="en-US"/>
        </w:rPr>
        <w:t>rapid</w:t>
      </w:r>
      <w:r w:rsidR="00FB0A8B">
        <w:rPr>
          <w:lang w:val="en-US"/>
        </w:rPr>
        <w:t xml:space="preserve"> response to </w:t>
      </w:r>
      <w:r w:rsidR="008A593C">
        <w:rPr>
          <w:lang w:val="en-US"/>
        </w:rPr>
        <w:t>the</w:t>
      </w:r>
      <w:r w:rsidR="00FB0A8B">
        <w:rPr>
          <w:lang w:val="en-US"/>
        </w:rPr>
        <w:t xml:space="preserve"> </w:t>
      </w:r>
      <w:r w:rsidR="008A593C">
        <w:rPr>
          <w:lang w:val="en-US"/>
        </w:rPr>
        <w:t>epidemic</w:t>
      </w:r>
      <w:r w:rsidR="00FB0A8B">
        <w:rPr>
          <w:lang w:val="en-US"/>
        </w:rPr>
        <w:t>.</w:t>
      </w:r>
    </w:p>
    <w:p w14:paraId="49DB21B3" w14:textId="5B65EB3D" w:rsidR="000B2087" w:rsidRDefault="00503BF3" w:rsidP="00503BF3">
      <w:pPr>
        <w:pStyle w:val="UOB-Headings"/>
        <w:rPr>
          <w:lang w:val="en-US"/>
        </w:rPr>
      </w:pPr>
      <w:bookmarkStart w:id="38" w:name="_Toc59142839"/>
      <w:r>
        <w:rPr>
          <w:lang w:val="en-US"/>
        </w:rPr>
        <w:t>Research Study Tools</w:t>
      </w:r>
      <w:bookmarkEnd w:id="36"/>
      <w:bookmarkEnd w:id="37"/>
      <w:bookmarkEnd w:id="38"/>
    </w:p>
    <w:p w14:paraId="0BA06CCC" w14:textId="5F53CDE5" w:rsidR="005F46B4" w:rsidRDefault="004E142E" w:rsidP="005F46B4">
      <w:pPr>
        <w:ind w:firstLine="576"/>
        <w:jc w:val="both"/>
        <w:rPr>
          <w:lang w:val="en-US"/>
        </w:rPr>
      </w:pPr>
      <w:bookmarkStart w:id="39" w:name="_Ref58687988"/>
      <w:bookmarkStart w:id="40" w:name="_Ref58688030"/>
      <w:r>
        <w:rPr>
          <w:lang w:val="en-US"/>
        </w:rPr>
        <w:t>This</w:t>
      </w:r>
      <w:r w:rsidR="009360E6">
        <w:rPr>
          <w:lang w:val="en-US"/>
        </w:rPr>
        <w:t xml:space="preserve"> section</w:t>
      </w:r>
      <w:r>
        <w:rPr>
          <w:lang w:val="en-US"/>
        </w:rPr>
        <w:t xml:space="preserve"> </w:t>
      </w:r>
      <w:r w:rsidR="009360E6">
        <w:rPr>
          <w:lang w:val="en-US"/>
        </w:rPr>
        <w:t>illustrate</w:t>
      </w:r>
      <w:r>
        <w:rPr>
          <w:lang w:val="en-US"/>
        </w:rPr>
        <w:t>s</w:t>
      </w:r>
      <w:r w:rsidR="009360E6">
        <w:rPr>
          <w:lang w:val="en-US"/>
        </w:rPr>
        <w:t xml:space="preserve"> how the data </w:t>
      </w:r>
      <w:r w:rsidR="005F46B4">
        <w:rPr>
          <w:lang w:val="en-US"/>
        </w:rPr>
        <w:t>will be</w:t>
      </w:r>
      <w:r w:rsidR="009360E6">
        <w:rPr>
          <w:lang w:val="en-US"/>
        </w:rPr>
        <w:t xml:space="preserve"> </w:t>
      </w:r>
      <w:r w:rsidR="00EB5DE4">
        <w:rPr>
          <w:lang w:val="en-US"/>
        </w:rPr>
        <w:t>extracted</w:t>
      </w:r>
      <w:r w:rsidR="009360E6">
        <w:rPr>
          <w:lang w:val="en-US"/>
        </w:rPr>
        <w:t xml:space="preserve"> and </w:t>
      </w:r>
      <w:r w:rsidR="00D76BF6">
        <w:rPr>
          <w:lang w:val="en-US"/>
        </w:rPr>
        <w:t xml:space="preserve">the </w:t>
      </w:r>
      <w:r w:rsidR="009360E6">
        <w:rPr>
          <w:lang w:val="en-US"/>
        </w:rPr>
        <w:t xml:space="preserve">tools </w:t>
      </w:r>
      <w:r w:rsidR="00D76BF6">
        <w:rPr>
          <w:lang w:val="en-US"/>
        </w:rPr>
        <w:t xml:space="preserve">that </w:t>
      </w:r>
      <w:r w:rsidR="009360E6">
        <w:rPr>
          <w:lang w:val="en-US"/>
        </w:rPr>
        <w:t xml:space="preserve">will be used to conduct the statistical analysis </w:t>
      </w:r>
      <w:r w:rsidR="006575ED">
        <w:rPr>
          <w:lang w:val="en-US"/>
        </w:rPr>
        <w:t>for</w:t>
      </w:r>
      <w:r w:rsidR="009360E6">
        <w:rPr>
          <w:lang w:val="en-US"/>
        </w:rPr>
        <w:t xml:space="preserve"> this research.</w:t>
      </w:r>
    </w:p>
    <w:p w14:paraId="12BEF1DA" w14:textId="5F08F439" w:rsidR="005F46B4" w:rsidRDefault="005F46B4" w:rsidP="005F46B4">
      <w:pPr>
        <w:pStyle w:val="UOB-Subheadings"/>
        <w:rPr>
          <w:lang w:val="en-US"/>
        </w:rPr>
      </w:pPr>
      <w:bookmarkStart w:id="41" w:name="_Toc59142840"/>
      <w:r>
        <w:rPr>
          <w:lang w:val="en-US"/>
        </w:rPr>
        <w:t>Data</w:t>
      </w:r>
      <w:r w:rsidR="00941C38">
        <w:rPr>
          <w:lang w:val="en-US"/>
        </w:rPr>
        <w:t xml:space="preserve"> and Variable</w:t>
      </w:r>
      <w:r>
        <w:rPr>
          <w:lang w:val="en-US"/>
        </w:rPr>
        <w:t xml:space="preserve"> Extraction</w:t>
      </w:r>
      <w:bookmarkEnd w:id="41"/>
    </w:p>
    <w:p w14:paraId="134A995B" w14:textId="213BD3A7" w:rsidR="00D52A56" w:rsidRDefault="005F46B4" w:rsidP="008B52BD">
      <w:pPr>
        <w:ind w:firstLine="576"/>
        <w:jc w:val="both"/>
        <w:rPr>
          <w:lang w:val="en-US"/>
        </w:rPr>
      </w:pPr>
      <w:r>
        <w:rPr>
          <w:lang w:val="en-US"/>
        </w:rPr>
        <w:t>To extract historical data related to COVID-19</w:t>
      </w:r>
      <w:r w:rsidR="009E2BA1">
        <w:rPr>
          <w:lang w:val="en-US"/>
        </w:rPr>
        <w:t xml:space="preserve"> cases</w:t>
      </w:r>
      <w:r>
        <w:rPr>
          <w:lang w:val="en-US"/>
        </w:rPr>
        <w:t xml:space="preserve"> in Bahrain, including the total number of cases and death</w:t>
      </w:r>
      <w:r w:rsidR="0018179B">
        <w:rPr>
          <w:lang w:val="en-US"/>
        </w:rPr>
        <w:t>s</w:t>
      </w:r>
      <w:r>
        <w:rPr>
          <w:lang w:val="en-US"/>
        </w:rPr>
        <w:t>, the public</w:t>
      </w:r>
      <w:r w:rsidR="004B1499">
        <w:rPr>
          <w:lang w:val="en-US"/>
        </w:rPr>
        <w:t>ly</w:t>
      </w:r>
      <w:r w:rsidR="00654733">
        <w:rPr>
          <w:lang w:val="en-US"/>
        </w:rPr>
        <w:t xml:space="preserve"> reliable</w:t>
      </w:r>
      <w:r>
        <w:rPr>
          <w:lang w:val="en-US"/>
        </w:rPr>
        <w:t xml:space="preserve"> dataset provided by Our World in Data </w:t>
      </w:r>
      <w:r>
        <w:rPr>
          <w:lang w:val="en-US"/>
        </w:rPr>
        <w:fldChar w:fldCharType="begin" w:fldLock="1"/>
      </w:r>
      <w:r w:rsidR="008B52BD">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Pr>
          <w:lang w:val="en-US"/>
        </w:rPr>
        <w:fldChar w:fldCharType="separate"/>
      </w:r>
      <w:r w:rsidRPr="005F46B4">
        <w:rPr>
          <w:noProof/>
          <w:lang w:val="en-US"/>
        </w:rPr>
        <w:t>(Roser et al., 2020)</w:t>
      </w:r>
      <w:r>
        <w:rPr>
          <w:lang w:val="en-US"/>
        </w:rPr>
        <w:fldChar w:fldCharType="end"/>
      </w:r>
      <w:r>
        <w:rPr>
          <w:lang w:val="en-US"/>
        </w:rPr>
        <w:t xml:space="preserve"> will be </w:t>
      </w:r>
      <w:r w:rsidR="008B52BD">
        <w:rPr>
          <w:lang w:val="en-US"/>
        </w:rPr>
        <w:t>extracted in comma separated values (CSV) format.</w:t>
      </w:r>
      <w:r w:rsidR="00D52A56">
        <w:rPr>
          <w:lang w:val="en-US"/>
        </w:rPr>
        <w:t xml:space="preserve"> This public dataset includes the following attributes which will be used in our study:</w:t>
      </w:r>
    </w:p>
    <w:p w14:paraId="16753BC5" w14:textId="5D235050" w:rsidR="00D52A56" w:rsidRDefault="00D52A56" w:rsidP="00D52A56">
      <w:pPr>
        <w:pStyle w:val="ListParagraph"/>
        <w:numPr>
          <w:ilvl w:val="0"/>
          <w:numId w:val="8"/>
        </w:numPr>
        <w:jc w:val="both"/>
        <w:rPr>
          <w:lang w:val="en-US"/>
        </w:rPr>
      </w:pPr>
      <w:r>
        <w:rPr>
          <w:lang w:val="en-US"/>
        </w:rPr>
        <w:t>Date</w:t>
      </w:r>
    </w:p>
    <w:p w14:paraId="37596819" w14:textId="6095B321" w:rsidR="00D52A56" w:rsidRDefault="00D52A56" w:rsidP="00D52A56">
      <w:pPr>
        <w:pStyle w:val="ListParagraph"/>
        <w:numPr>
          <w:ilvl w:val="0"/>
          <w:numId w:val="8"/>
        </w:numPr>
        <w:jc w:val="both"/>
        <w:rPr>
          <w:lang w:val="en-US"/>
        </w:rPr>
      </w:pPr>
      <w:r>
        <w:rPr>
          <w:lang w:val="en-US"/>
        </w:rPr>
        <w:t>Total Cases –</w:t>
      </w:r>
      <w:r w:rsidR="00EB6C54">
        <w:rPr>
          <w:lang w:val="en-US"/>
        </w:rPr>
        <w:t xml:space="preserve"> </w:t>
      </w:r>
      <w:r>
        <w:rPr>
          <w:lang w:val="en-US"/>
        </w:rPr>
        <w:t xml:space="preserve">the </w:t>
      </w:r>
      <w:r w:rsidR="004E4C50">
        <w:rPr>
          <w:lang w:val="en-US"/>
        </w:rPr>
        <w:t xml:space="preserve">cumulative </w:t>
      </w:r>
      <w:r>
        <w:rPr>
          <w:lang w:val="en-US"/>
        </w:rPr>
        <w:t xml:space="preserve">total number of </w:t>
      </w:r>
      <w:r w:rsidR="00AA1EDA">
        <w:rPr>
          <w:lang w:val="en-US"/>
        </w:rPr>
        <w:t xml:space="preserve">COVID-19 </w:t>
      </w:r>
      <w:r>
        <w:rPr>
          <w:lang w:val="en-US"/>
        </w:rPr>
        <w:t xml:space="preserve">cases </w:t>
      </w:r>
      <w:r w:rsidR="004E4C50">
        <w:rPr>
          <w:lang w:val="en-US"/>
        </w:rPr>
        <w:t xml:space="preserve">as of </w:t>
      </w:r>
      <w:r>
        <w:rPr>
          <w:lang w:val="en-US"/>
        </w:rPr>
        <w:t>the given date</w:t>
      </w:r>
    </w:p>
    <w:p w14:paraId="51B2BC0D" w14:textId="5E4B9B8F" w:rsidR="00AA1EDA" w:rsidRDefault="00D52A56" w:rsidP="0045085A">
      <w:pPr>
        <w:pStyle w:val="ListParagraph"/>
        <w:numPr>
          <w:ilvl w:val="0"/>
          <w:numId w:val="8"/>
        </w:numPr>
        <w:jc w:val="both"/>
        <w:rPr>
          <w:lang w:val="en-US"/>
        </w:rPr>
      </w:pPr>
      <w:r w:rsidRPr="00AA1EDA">
        <w:rPr>
          <w:lang w:val="en-US"/>
        </w:rPr>
        <w:t xml:space="preserve">Total Deaths </w:t>
      </w:r>
      <w:r w:rsidR="00AA1EDA">
        <w:rPr>
          <w:lang w:val="en-US"/>
        </w:rPr>
        <w:t>– the cumulative total number of deaths caused by COVID-19 as of the given date</w:t>
      </w:r>
      <w:r w:rsidR="00AA1EDA" w:rsidRPr="00AA1EDA">
        <w:rPr>
          <w:lang w:val="en-US"/>
        </w:rPr>
        <w:t xml:space="preserve"> </w:t>
      </w:r>
    </w:p>
    <w:p w14:paraId="30170974" w14:textId="7D025582" w:rsidR="00D52A56" w:rsidRPr="00AA1EDA" w:rsidRDefault="00D52A56" w:rsidP="0045085A">
      <w:pPr>
        <w:pStyle w:val="ListParagraph"/>
        <w:numPr>
          <w:ilvl w:val="0"/>
          <w:numId w:val="8"/>
        </w:numPr>
        <w:jc w:val="both"/>
        <w:rPr>
          <w:lang w:val="en-US"/>
        </w:rPr>
      </w:pPr>
      <w:r w:rsidRPr="00AA1EDA">
        <w:rPr>
          <w:lang w:val="en-US"/>
        </w:rPr>
        <w:t>Population</w:t>
      </w:r>
      <w:r w:rsidR="00EB6C54">
        <w:rPr>
          <w:lang w:val="en-US"/>
        </w:rPr>
        <w:t xml:space="preserve"> – the population of the country as of 2020</w:t>
      </w:r>
    </w:p>
    <w:p w14:paraId="02CAD765" w14:textId="646F289B" w:rsidR="00D52A56" w:rsidRDefault="00D52A56" w:rsidP="00D52A56">
      <w:pPr>
        <w:pStyle w:val="ListParagraph"/>
        <w:numPr>
          <w:ilvl w:val="0"/>
          <w:numId w:val="8"/>
        </w:numPr>
        <w:jc w:val="both"/>
        <w:rPr>
          <w:lang w:val="en-US"/>
        </w:rPr>
      </w:pPr>
      <w:r>
        <w:rPr>
          <w:lang w:val="en-US"/>
        </w:rPr>
        <w:t>Hospital Beds per Thousand</w:t>
      </w:r>
      <w:r w:rsidR="00EB6C54">
        <w:rPr>
          <w:lang w:val="en-US"/>
        </w:rPr>
        <w:t xml:space="preserve"> – the </w:t>
      </w:r>
      <w:r w:rsidR="000C46D1">
        <w:rPr>
          <w:lang w:val="en-US"/>
        </w:rPr>
        <w:t>number of hospital beds per 1,000 people</w:t>
      </w:r>
    </w:p>
    <w:p w14:paraId="1E2004A7" w14:textId="2ADEFD38" w:rsidR="00352B43" w:rsidRDefault="00352B43" w:rsidP="009315C7">
      <w:pPr>
        <w:ind w:firstLine="576"/>
        <w:jc w:val="both"/>
        <w:rPr>
          <w:lang w:val="en-US"/>
        </w:rPr>
      </w:pPr>
      <w:r>
        <w:rPr>
          <w:lang w:val="en-US"/>
        </w:rPr>
        <w:lastRenderedPageBreak/>
        <w:t>The following variables</w:t>
      </w:r>
      <w:r w:rsidR="000F7D58">
        <w:rPr>
          <w:lang w:val="en-US"/>
        </w:rPr>
        <w:t xml:space="preserve">, in </w:t>
      </w:r>
      <w:r w:rsidR="000F7D58" w:rsidRPr="000F7D58">
        <w:rPr>
          <w:b/>
          <w:bCs w:val="0"/>
          <w:lang w:val="en-US"/>
        </w:rPr>
        <w:fldChar w:fldCharType="begin"/>
      </w:r>
      <w:r w:rsidR="000F7D58" w:rsidRPr="000F7D58">
        <w:rPr>
          <w:b/>
          <w:bCs w:val="0"/>
          <w:lang w:val="en-US"/>
        </w:rPr>
        <w:instrText xml:space="preserve"> REF _Ref59114106 \h </w:instrText>
      </w:r>
      <w:r w:rsidR="000F7D58">
        <w:rPr>
          <w:b/>
          <w:bCs w:val="0"/>
          <w:lang w:val="en-US"/>
        </w:rPr>
        <w:instrText xml:space="preserve"> \* MERGEFORMAT </w:instrText>
      </w:r>
      <w:r w:rsidR="000F7D58" w:rsidRPr="000F7D58">
        <w:rPr>
          <w:b/>
          <w:bCs w:val="0"/>
          <w:lang w:val="en-US"/>
        </w:rPr>
      </w:r>
      <w:r w:rsidR="000F7D58" w:rsidRPr="000F7D58">
        <w:rPr>
          <w:b/>
          <w:bCs w:val="0"/>
          <w:lang w:val="en-US"/>
        </w:rPr>
        <w:fldChar w:fldCharType="separate"/>
      </w:r>
      <w:r w:rsidR="000F7D58" w:rsidRPr="000F7D58">
        <w:rPr>
          <w:b/>
          <w:bCs w:val="0"/>
        </w:rPr>
        <w:t>Table (</w:t>
      </w:r>
      <w:r w:rsidR="000F7D58" w:rsidRPr="000F7D58">
        <w:rPr>
          <w:b/>
          <w:bCs w:val="0"/>
          <w:noProof/>
        </w:rPr>
        <w:t>2</w:t>
      </w:r>
      <w:r w:rsidR="000F7D58" w:rsidRPr="000F7D58">
        <w:rPr>
          <w:b/>
          <w:bCs w:val="0"/>
          <w:lang w:val="en-US"/>
        </w:rPr>
        <w:fldChar w:fldCharType="end"/>
      </w:r>
      <w:r w:rsidR="000F7D58" w:rsidRPr="000F7D58">
        <w:rPr>
          <w:b/>
          <w:bCs w:val="0"/>
          <w:lang w:val="en-US"/>
        </w:rPr>
        <w:t>)</w:t>
      </w:r>
      <w:r w:rsidR="000F7D58">
        <w:rPr>
          <w:lang w:val="en-US"/>
        </w:rPr>
        <w:t xml:space="preserve">, </w:t>
      </w:r>
      <w:r>
        <w:rPr>
          <w:lang w:val="en-US"/>
        </w:rPr>
        <w:t xml:space="preserve">will be extracted from various sources as they will play an important role in </w:t>
      </w:r>
      <w:r w:rsidR="006B47B6">
        <w:rPr>
          <w:lang w:val="en-US"/>
        </w:rPr>
        <w:t xml:space="preserve">the </w:t>
      </w:r>
      <w:r>
        <w:rPr>
          <w:lang w:val="en-US"/>
        </w:rPr>
        <w:t xml:space="preserve">statistical analysis </w:t>
      </w:r>
      <w:r w:rsidR="000F7D58">
        <w:rPr>
          <w:lang w:val="en-US"/>
        </w:rPr>
        <w:t>to</w:t>
      </w:r>
      <w:r>
        <w:rPr>
          <w:lang w:val="en-US"/>
        </w:rPr>
        <w:t xml:space="preserve"> produce factors related to </w:t>
      </w:r>
      <w:r w:rsidR="006B47B6">
        <w:rPr>
          <w:lang w:val="en-US"/>
        </w:rPr>
        <w:t xml:space="preserve">this </w:t>
      </w:r>
      <w:r>
        <w:rPr>
          <w:lang w:val="en-US"/>
        </w:rPr>
        <w:t>study.</w:t>
      </w:r>
      <w:r w:rsidR="000F7D58">
        <w:rPr>
          <w:lang w:val="en-US"/>
        </w:rPr>
        <w:t xml:space="preserve"> The equations will be further detailed in </w:t>
      </w:r>
      <w:r w:rsidR="00B02672">
        <w:rPr>
          <w:lang w:val="en-US"/>
        </w:rPr>
        <w:t xml:space="preserve">section </w:t>
      </w:r>
      <w:r w:rsidR="00B02672">
        <w:rPr>
          <w:lang w:val="en-US"/>
        </w:rPr>
        <w:fldChar w:fldCharType="begin"/>
      </w:r>
      <w:r w:rsidR="00B02672">
        <w:rPr>
          <w:lang w:val="en-US"/>
        </w:rPr>
        <w:instrText xml:space="preserve"> REF _Ref59125275 \n \h </w:instrText>
      </w:r>
      <w:r w:rsidR="00B02672">
        <w:rPr>
          <w:lang w:val="en-US"/>
        </w:rPr>
      </w:r>
      <w:r w:rsidR="00B02672">
        <w:rPr>
          <w:lang w:val="en-US"/>
        </w:rPr>
        <w:fldChar w:fldCharType="separate"/>
      </w:r>
      <w:r w:rsidR="00B02672">
        <w:rPr>
          <w:rFonts w:cs="Times New Roman" w:hint="cs"/>
          <w:cs/>
          <w:lang w:val="en-US"/>
        </w:rPr>
        <w:t>‎</w:t>
      </w:r>
      <w:r w:rsidR="00B02672">
        <w:rPr>
          <w:lang w:val="en-US"/>
        </w:rPr>
        <w:t>3.5</w:t>
      </w:r>
      <w:r w:rsidR="00B02672">
        <w:rPr>
          <w:lang w:val="en-US"/>
        </w:rPr>
        <w:fldChar w:fldCharType="end"/>
      </w:r>
      <w:r w:rsidR="000F7D58">
        <w:rPr>
          <w:lang w:val="en-US"/>
        </w:rPr>
        <w:t xml:space="preserve"> of this report.</w:t>
      </w:r>
    </w:p>
    <w:p w14:paraId="2CEDE962" w14:textId="5155EE07" w:rsidR="000F7D58" w:rsidRPr="000F7D58" w:rsidRDefault="000F7D58" w:rsidP="004840BE">
      <w:pPr>
        <w:pStyle w:val="UOB-FigStyle"/>
        <w:spacing w:after="0" w:line="360" w:lineRule="auto"/>
        <w:rPr>
          <w:b w:val="0"/>
          <w:bCs/>
          <w:lang w:val="en-US"/>
        </w:rPr>
      </w:pPr>
      <w:bookmarkStart w:id="42" w:name="_Ref59114106"/>
      <w:bookmarkStart w:id="43" w:name="_Ref59114068"/>
      <w:bookmarkStart w:id="44" w:name="_Toc59142984"/>
      <w:r>
        <w:t>Table (</w:t>
      </w:r>
      <w:fldSimple w:instr=" SEQ Table_( \* ARABIC ">
        <w:r w:rsidR="00E8251E">
          <w:rPr>
            <w:noProof/>
          </w:rPr>
          <w:t>2</w:t>
        </w:r>
      </w:fldSimple>
      <w:bookmarkEnd w:id="42"/>
      <w:r>
        <w:rPr>
          <w:lang w:val="en-US"/>
        </w:rPr>
        <w:t>):</w:t>
      </w:r>
      <w:r w:rsidRPr="000F7D58">
        <w:rPr>
          <w:b w:val="0"/>
          <w:bCs/>
          <w:lang w:val="en-US"/>
        </w:rPr>
        <w:t xml:space="preserve"> Extracted </w:t>
      </w:r>
      <w:r w:rsidR="002B0217">
        <w:rPr>
          <w:b w:val="0"/>
          <w:bCs/>
          <w:lang w:val="en-US"/>
        </w:rPr>
        <w:t>V</w:t>
      </w:r>
      <w:r w:rsidRPr="000F7D58">
        <w:rPr>
          <w:b w:val="0"/>
          <w:bCs/>
          <w:lang w:val="en-US"/>
        </w:rPr>
        <w:t>ariables</w:t>
      </w:r>
      <w:bookmarkEnd w:id="43"/>
      <w:r w:rsidR="002A6E3F">
        <w:rPr>
          <w:b w:val="0"/>
          <w:bCs/>
          <w:lang w:val="en-US"/>
        </w:rPr>
        <w:t xml:space="preserve"> used </w:t>
      </w:r>
      <w:r w:rsidR="002B0217">
        <w:rPr>
          <w:b w:val="0"/>
          <w:bCs/>
          <w:lang w:val="en-US"/>
        </w:rPr>
        <w:t xml:space="preserve">in </w:t>
      </w:r>
      <w:r w:rsidR="003E202F">
        <w:rPr>
          <w:b w:val="0"/>
          <w:bCs/>
          <w:lang w:val="en-US"/>
        </w:rPr>
        <w:t>c</w:t>
      </w:r>
      <w:r w:rsidR="002A6E3F">
        <w:rPr>
          <w:b w:val="0"/>
          <w:bCs/>
          <w:lang w:val="en-US"/>
        </w:rPr>
        <w:t>alculation of Research Factors</w:t>
      </w:r>
      <w:bookmarkEnd w:id="44"/>
    </w:p>
    <w:tbl>
      <w:tblPr>
        <w:tblStyle w:val="TableGrid"/>
        <w:tblW w:w="8409" w:type="dxa"/>
        <w:tblLook w:val="04A0" w:firstRow="1" w:lastRow="0" w:firstColumn="1" w:lastColumn="0" w:noHBand="0" w:noVBand="1"/>
      </w:tblPr>
      <w:tblGrid>
        <w:gridCol w:w="4148"/>
        <w:gridCol w:w="4261"/>
      </w:tblGrid>
      <w:tr w:rsidR="00352B43" w:rsidRPr="00352B43" w14:paraId="7C0DD8D7" w14:textId="77777777" w:rsidTr="00352B43">
        <w:tc>
          <w:tcPr>
            <w:tcW w:w="4148" w:type="dxa"/>
          </w:tcPr>
          <w:p w14:paraId="30E2E67A" w14:textId="5009F08F" w:rsidR="00352B43" w:rsidRPr="00352B43" w:rsidRDefault="0036649E" w:rsidP="00BF2D31">
            <w:pPr>
              <w:tabs>
                <w:tab w:val="right" w:pos="1858"/>
              </w:tabs>
              <w:spacing w:line="276" w:lineRule="auto"/>
              <w:jc w:val="center"/>
              <w:rPr>
                <w:b/>
                <w:bCs w:val="0"/>
                <w:lang w:val="en-US"/>
              </w:rPr>
            </w:pPr>
            <w:r>
              <w:rPr>
                <w:b/>
                <w:bCs w:val="0"/>
                <w:lang w:val="en-US"/>
              </w:rPr>
              <w:t>Extracted</w:t>
            </w:r>
            <w:r w:rsidR="005902AE">
              <w:rPr>
                <w:b/>
                <w:bCs w:val="0"/>
                <w:lang w:val="en-US"/>
              </w:rPr>
              <w:t xml:space="preserve"> Variables</w:t>
            </w:r>
          </w:p>
        </w:tc>
        <w:tc>
          <w:tcPr>
            <w:tcW w:w="4261" w:type="dxa"/>
          </w:tcPr>
          <w:p w14:paraId="13BF0DF1" w14:textId="055CF7E6" w:rsidR="00352B43" w:rsidRPr="00352B43" w:rsidRDefault="00352B43" w:rsidP="00BF2D31">
            <w:pPr>
              <w:spacing w:line="276" w:lineRule="auto"/>
              <w:jc w:val="center"/>
              <w:rPr>
                <w:b/>
                <w:bCs w:val="0"/>
                <w:lang w:val="en-US"/>
              </w:rPr>
            </w:pPr>
            <w:r w:rsidRPr="00352B43">
              <w:rPr>
                <w:b/>
                <w:bCs w:val="0"/>
                <w:lang w:val="en-US"/>
              </w:rPr>
              <w:t>Source</w:t>
            </w:r>
          </w:p>
        </w:tc>
      </w:tr>
      <w:tr w:rsidR="00352B43" w14:paraId="4BC2CA58" w14:textId="77777777" w:rsidTr="00352B43">
        <w:tc>
          <w:tcPr>
            <w:tcW w:w="4148" w:type="dxa"/>
          </w:tcPr>
          <w:p w14:paraId="1C24F511" w14:textId="42024EED" w:rsidR="00352B43" w:rsidRDefault="00352B43" w:rsidP="00352B43">
            <w:pPr>
              <w:spacing w:line="276" w:lineRule="auto"/>
              <w:jc w:val="both"/>
              <w:rPr>
                <w:lang w:val="en-US"/>
              </w:rPr>
            </w:pPr>
            <w:r>
              <w:rPr>
                <w:lang w:val="en-US"/>
              </w:rPr>
              <w:t>Total Field Intensive Care Units’ Beds</w:t>
            </w:r>
            <w:r w:rsidR="004238A1">
              <w:rPr>
                <w:lang w:val="en-US"/>
              </w:rPr>
              <w:t xml:space="preserve"> (including Isolation Centers and Quarantine Centers)</w:t>
            </w:r>
          </w:p>
        </w:tc>
        <w:tc>
          <w:tcPr>
            <w:tcW w:w="4261" w:type="dxa"/>
          </w:tcPr>
          <w:p w14:paraId="61E621B5" w14:textId="56611E24" w:rsidR="00352B43" w:rsidRDefault="00352B43" w:rsidP="00352B43">
            <w:pPr>
              <w:spacing w:line="276" w:lineRule="auto"/>
              <w:jc w:val="both"/>
              <w:rPr>
                <w:lang w:val="en-US"/>
              </w:rPr>
            </w:pPr>
            <w:r>
              <w:rPr>
                <w:lang w:val="en-US"/>
              </w:rPr>
              <w:t>This variable will be extracted</w:t>
            </w:r>
            <w:r w:rsidR="000F7D58">
              <w:rPr>
                <w:lang w:val="en-US"/>
              </w:rPr>
              <w:t xml:space="preserve"> and calculated </w:t>
            </w:r>
            <w:r>
              <w:rPr>
                <w:lang w:val="en-US"/>
              </w:rPr>
              <w:t xml:space="preserve">from </w:t>
            </w:r>
            <w:r w:rsidR="000F7D58">
              <w:rPr>
                <w:lang w:val="en-US"/>
              </w:rPr>
              <w:t xml:space="preserve">publicly reported </w:t>
            </w:r>
            <w:r>
              <w:rPr>
                <w:lang w:val="en-US"/>
              </w:rPr>
              <w:t>figures</w:t>
            </w:r>
            <w:r w:rsidR="0036649E">
              <w:rPr>
                <w:lang w:val="en-US"/>
              </w:rPr>
              <w:t xml:space="preserve"> by Naar </w:t>
            </w:r>
            <w:r w:rsidR="0036649E">
              <w:rPr>
                <w:lang w:val="en-US"/>
              </w:rPr>
              <w:fldChar w:fldCharType="begin" w:fldLock="1"/>
            </w:r>
            <w:r w:rsidR="0036649E">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36649E">
              <w:rPr>
                <w:lang w:val="en-US"/>
              </w:rPr>
              <w:fldChar w:fldCharType="separate"/>
            </w:r>
            <w:r w:rsidR="0036649E" w:rsidRPr="004D615E">
              <w:rPr>
                <w:noProof/>
                <w:lang w:val="en-US"/>
              </w:rPr>
              <w:t>(2020)</w:t>
            </w:r>
            <w:r w:rsidR="0036649E">
              <w:rPr>
                <w:lang w:val="en-US"/>
              </w:rPr>
              <w:fldChar w:fldCharType="end"/>
            </w:r>
            <w:r w:rsidR="000F7D58">
              <w:rPr>
                <w:lang w:val="en-US"/>
              </w:rPr>
              <w:t>.</w:t>
            </w:r>
          </w:p>
        </w:tc>
      </w:tr>
      <w:tr w:rsidR="00352B43" w14:paraId="4894DB3F" w14:textId="77777777" w:rsidTr="00352B43">
        <w:tc>
          <w:tcPr>
            <w:tcW w:w="4148" w:type="dxa"/>
          </w:tcPr>
          <w:p w14:paraId="6BEB4756" w14:textId="7671D9A6" w:rsidR="00352B43" w:rsidRDefault="00352B43" w:rsidP="00352B43">
            <w:pPr>
              <w:spacing w:line="276" w:lineRule="auto"/>
              <w:jc w:val="both"/>
              <w:rPr>
                <w:lang w:val="en-US"/>
              </w:rPr>
            </w:pPr>
            <w:r>
              <w:rPr>
                <w:lang w:val="en-US"/>
              </w:rPr>
              <w:t>Hospital Beds Occupancy Rate (BOR)</w:t>
            </w:r>
          </w:p>
        </w:tc>
        <w:tc>
          <w:tcPr>
            <w:tcW w:w="4261" w:type="dxa"/>
          </w:tcPr>
          <w:p w14:paraId="31747326" w14:textId="079FCD61" w:rsidR="00352B43" w:rsidRDefault="000F7D58" w:rsidP="00352B43">
            <w:pPr>
              <w:spacing w:line="276" w:lineRule="auto"/>
              <w:jc w:val="both"/>
              <w:rPr>
                <w:lang w:val="en-US"/>
              </w:rPr>
            </w:pPr>
            <w:r>
              <w:rPr>
                <w:lang w:val="en-US"/>
              </w:rPr>
              <w:t>This variable is assumed as per conversation with a health worker in the Kingdom of Bahrain.</w:t>
            </w:r>
          </w:p>
        </w:tc>
      </w:tr>
    </w:tbl>
    <w:p w14:paraId="68326439" w14:textId="77777777" w:rsidR="006B47B6" w:rsidRPr="00D76BF6" w:rsidRDefault="006B47B6" w:rsidP="00AD578D">
      <w:pPr>
        <w:pStyle w:val="UOB-Body"/>
      </w:pPr>
    </w:p>
    <w:p w14:paraId="463A2351" w14:textId="1AC08EC9" w:rsidR="005F46B4" w:rsidRDefault="005F46B4" w:rsidP="005F46B4">
      <w:pPr>
        <w:pStyle w:val="UOB-Subheadings"/>
        <w:rPr>
          <w:lang w:val="en-US"/>
        </w:rPr>
      </w:pPr>
      <w:bookmarkStart w:id="45" w:name="_Toc59142841"/>
      <w:r>
        <w:rPr>
          <w:lang w:val="en-US"/>
        </w:rPr>
        <w:t>Other Study Tools</w:t>
      </w:r>
      <w:bookmarkEnd w:id="45"/>
    </w:p>
    <w:p w14:paraId="251E73AA" w14:textId="703BC92D" w:rsidR="00DE19DA" w:rsidRDefault="00F439C6" w:rsidP="00992B77">
      <w:pPr>
        <w:ind w:firstLine="576"/>
        <w:jc w:val="both"/>
        <w:rPr>
          <w:lang w:val="en-US"/>
        </w:rPr>
      </w:pPr>
      <w:r>
        <w:rPr>
          <w:lang w:val="en-US"/>
        </w:rPr>
        <w:t xml:space="preserve">To execute the statistical analysis in this research, the reliable and </w:t>
      </w:r>
      <w:r w:rsidR="0001272A">
        <w:rPr>
          <w:lang w:val="en-US"/>
        </w:rPr>
        <w:t xml:space="preserve">data analysis </w:t>
      </w:r>
      <w:r>
        <w:rPr>
          <w:lang w:val="en-US"/>
        </w:rPr>
        <w:t>feature</w:t>
      </w:r>
      <w:r w:rsidR="00992B77">
        <w:rPr>
          <w:lang w:val="en-US"/>
        </w:rPr>
        <w:t>-</w:t>
      </w:r>
      <w:r>
        <w:rPr>
          <w:lang w:val="en-US"/>
        </w:rPr>
        <w:t>heavy “R” programming language and environment will be utilized.</w:t>
      </w:r>
    </w:p>
    <w:p w14:paraId="40A1C7D2" w14:textId="77777777" w:rsidR="006B47B6" w:rsidRDefault="006B47B6" w:rsidP="00AD578D">
      <w:pPr>
        <w:pStyle w:val="UOB-Body"/>
      </w:pPr>
    </w:p>
    <w:p w14:paraId="210C9FC5" w14:textId="1AA96507" w:rsidR="00503BF3" w:rsidRDefault="00503BF3" w:rsidP="00503BF3">
      <w:pPr>
        <w:pStyle w:val="UOB-Headings"/>
        <w:rPr>
          <w:lang w:val="en-US"/>
        </w:rPr>
      </w:pPr>
      <w:bookmarkStart w:id="46" w:name="_Toc59142842"/>
      <w:r>
        <w:rPr>
          <w:lang w:val="en-US"/>
        </w:rPr>
        <w:t>Data Collection and Procedures</w:t>
      </w:r>
      <w:bookmarkEnd w:id="39"/>
      <w:bookmarkEnd w:id="40"/>
      <w:bookmarkEnd w:id="46"/>
    </w:p>
    <w:p w14:paraId="042CEDC2" w14:textId="3A451C8D" w:rsidR="00F31F4F" w:rsidRDefault="00F31F4F" w:rsidP="005B4523">
      <w:pPr>
        <w:ind w:firstLine="576"/>
        <w:jc w:val="both"/>
        <w:rPr>
          <w:lang w:val="en-US"/>
        </w:rPr>
      </w:pPr>
      <w:bookmarkStart w:id="47" w:name="_Ref58687991"/>
      <w:bookmarkStart w:id="48" w:name="_Ref58688027"/>
      <w:r>
        <w:rPr>
          <w:lang w:val="en-US"/>
        </w:rPr>
        <w:t xml:space="preserve">All data </w:t>
      </w:r>
      <w:r w:rsidR="00A85515">
        <w:rPr>
          <w:lang w:val="en-US"/>
        </w:rPr>
        <w:t xml:space="preserve">that will be </w:t>
      </w:r>
      <w:r>
        <w:rPr>
          <w:lang w:val="en-US"/>
        </w:rPr>
        <w:t>collect</w:t>
      </w:r>
      <w:r w:rsidR="00A85515">
        <w:rPr>
          <w:lang w:val="en-US"/>
        </w:rPr>
        <w:t>ed</w:t>
      </w:r>
      <w:r>
        <w:rPr>
          <w:lang w:val="en-US"/>
        </w:rPr>
        <w:t xml:space="preserve"> in this research is secondary data as it has not b</w:t>
      </w:r>
      <w:r w:rsidR="000C3081">
        <w:rPr>
          <w:lang w:val="en-US"/>
        </w:rPr>
        <w:t>e</w:t>
      </w:r>
      <w:r>
        <w:rPr>
          <w:lang w:val="en-US"/>
        </w:rPr>
        <w:t>e</w:t>
      </w:r>
      <w:r w:rsidR="000C3081">
        <w:rPr>
          <w:lang w:val="en-US"/>
        </w:rPr>
        <w:t>n</w:t>
      </w:r>
      <w:r>
        <w:rPr>
          <w:lang w:val="en-US"/>
        </w:rPr>
        <w:t xml:space="preserve"> gathered directly by the authors, however, the data sources are globally</w:t>
      </w:r>
      <w:r w:rsidR="00EA793E">
        <w:rPr>
          <w:lang w:val="en-US"/>
        </w:rPr>
        <w:t xml:space="preserve"> </w:t>
      </w:r>
      <w:r w:rsidR="00EA793E">
        <w:rPr>
          <w:lang w:val="en-US"/>
        </w:rPr>
        <w:fldChar w:fldCharType="begin" w:fldLock="1"/>
      </w:r>
      <w:r w:rsidR="00EA793E">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EA793E">
        <w:rPr>
          <w:lang w:val="en-US"/>
        </w:rPr>
        <w:fldChar w:fldCharType="separate"/>
      </w:r>
      <w:r w:rsidR="00EA793E" w:rsidRPr="00EA793E">
        <w:rPr>
          <w:noProof/>
          <w:lang w:val="en-US"/>
        </w:rPr>
        <w:t>(Roser et al., 2020)</w:t>
      </w:r>
      <w:r w:rsidR="00EA793E">
        <w:rPr>
          <w:lang w:val="en-US"/>
        </w:rPr>
        <w:fldChar w:fldCharType="end"/>
      </w:r>
      <w:r>
        <w:rPr>
          <w:lang w:val="en-US"/>
        </w:rPr>
        <w:t xml:space="preserve"> and governmentally</w:t>
      </w:r>
      <w:r w:rsidR="00EA793E">
        <w:rPr>
          <w:lang w:val="en-US"/>
        </w:rPr>
        <w:t xml:space="preserve"> </w:t>
      </w:r>
      <w:r w:rsidR="00EA793E">
        <w:rPr>
          <w:lang w:val="en-US"/>
        </w:rPr>
        <w:fldChar w:fldCharType="begin" w:fldLock="1"/>
      </w:r>
      <w:r w:rsidR="00AC4D84">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Cases","type":"webpage"},"uris":["http://www.mendeley.com/documents/?uuid=fb403653-3307-464e-8879-fd094c7d8d85"]}],"mendeley":{"formattedCitation":"(Ministry of Health, 2020)","plainTextFormattedCitation":"(Ministry of Health, 2020)","previouslyFormattedCitation":"(Ministry of Health, 2020)"},"properties":{"noteIndex":0},"schema":"https://github.com/citation-style-language/schema/raw/master/csl-citation.json"}</w:instrText>
      </w:r>
      <w:r w:rsidR="00EA793E">
        <w:rPr>
          <w:lang w:val="en-US"/>
        </w:rPr>
        <w:fldChar w:fldCharType="separate"/>
      </w:r>
      <w:r w:rsidR="00EA793E" w:rsidRPr="00EA793E">
        <w:rPr>
          <w:noProof/>
          <w:lang w:val="en-US"/>
        </w:rPr>
        <w:t>(Ministry of Health, 2020)</w:t>
      </w:r>
      <w:r w:rsidR="00EA793E">
        <w:rPr>
          <w:lang w:val="en-US"/>
        </w:rPr>
        <w:fldChar w:fldCharType="end"/>
      </w:r>
      <w:r>
        <w:rPr>
          <w:lang w:val="en-US"/>
        </w:rPr>
        <w:t xml:space="preserve"> reliable sources.</w:t>
      </w:r>
      <w:r w:rsidR="00F74546">
        <w:rPr>
          <w:lang w:val="en-US"/>
        </w:rPr>
        <w:t xml:space="preserve"> </w:t>
      </w:r>
      <w:r w:rsidR="000C3081">
        <w:rPr>
          <w:lang w:val="en-US"/>
        </w:rPr>
        <w:t xml:space="preserve">The data </w:t>
      </w:r>
      <w:r w:rsidR="0038115F">
        <w:rPr>
          <w:lang w:val="en-US"/>
        </w:rPr>
        <w:t>is</w:t>
      </w:r>
      <w:r w:rsidR="000C3081">
        <w:rPr>
          <w:lang w:val="en-US"/>
        </w:rPr>
        <w:t xml:space="preserve"> </w:t>
      </w:r>
      <w:r w:rsidR="00DE777E">
        <w:rPr>
          <w:lang w:val="en-US"/>
        </w:rPr>
        <w:t>quantitative,</w:t>
      </w:r>
      <w:r w:rsidR="00F74546">
        <w:rPr>
          <w:lang w:val="en-US"/>
        </w:rPr>
        <w:t xml:space="preserve"> and time-series based</w:t>
      </w:r>
      <w:r w:rsidR="00DD2FE0">
        <w:rPr>
          <w:lang w:val="en-US"/>
        </w:rPr>
        <w:t xml:space="preserve">, and </w:t>
      </w:r>
      <w:r w:rsidR="00DD78E6" w:rsidRPr="00AD578D">
        <w:rPr>
          <w:lang w:val="en-US"/>
        </w:rPr>
        <w:t>extracted into CSV format and loaded into the data analysis tool</w:t>
      </w:r>
      <w:r w:rsidR="00DD78E6">
        <w:rPr>
          <w:lang w:val="en-US"/>
        </w:rPr>
        <w:t xml:space="preserve"> used (R) </w:t>
      </w:r>
      <w:r w:rsidR="00AE4D3E">
        <w:rPr>
          <w:lang w:val="en-US"/>
        </w:rPr>
        <w:t xml:space="preserve">for cleaning, </w:t>
      </w:r>
      <w:r w:rsidR="00572ECC">
        <w:rPr>
          <w:lang w:val="en-US"/>
        </w:rPr>
        <w:t>processing,</w:t>
      </w:r>
      <w:r w:rsidR="00DD78E6">
        <w:rPr>
          <w:lang w:val="en-US"/>
        </w:rPr>
        <w:t xml:space="preserve"> and </w:t>
      </w:r>
      <w:r w:rsidR="001F28B5">
        <w:rPr>
          <w:lang w:val="en-US"/>
        </w:rPr>
        <w:t>modeling</w:t>
      </w:r>
      <w:r w:rsidR="00DD78E6">
        <w:rPr>
          <w:lang w:val="en-US"/>
        </w:rPr>
        <w:t>.</w:t>
      </w:r>
      <w:r w:rsidR="00A85515">
        <w:rPr>
          <w:lang w:val="en-US"/>
        </w:rPr>
        <w:t xml:space="preserve"> The below figure, </w:t>
      </w:r>
      <w:r w:rsidR="0045085A" w:rsidRPr="0045085A">
        <w:rPr>
          <w:b/>
          <w:bCs w:val="0"/>
          <w:lang w:val="en-US"/>
        </w:rPr>
        <w:fldChar w:fldCharType="begin"/>
      </w:r>
      <w:r w:rsidR="0045085A" w:rsidRPr="0045085A">
        <w:rPr>
          <w:b/>
          <w:bCs w:val="0"/>
          <w:lang w:val="en-US"/>
        </w:rPr>
        <w:instrText xml:space="preserve"> REF _Ref59079091 \h </w:instrText>
      </w:r>
      <w:r w:rsidR="0045085A">
        <w:rPr>
          <w:b/>
          <w:bCs w:val="0"/>
          <w:lang w:val="en-US"/>
        </w:rPr>
        <w:instrText xml:space="preserve"> \* MERGEFORMAT </w:instrText>
      </w:r>
      <w:r w:rsidR="0045085A" w:rsidRPr="0045085A">
        <w:rPr>
          <w:b/>
          <w:bCs w:val="0"/>
          <w:lang w:val="en-US"/>
        </w:rPr>
      </w:r>
      <w:r w:rsidR="0045085A" w:rsidRPr="0045085A">
        <w:rPr>
          <w:b/>
          <w:bCs w:val="0"/>
          <w:lang w:val="en-US"/>
        </w:rPr>
        <w:fldChar w:fldCharType="separate"/>
      </w:r>
      <w:r w:rsidR="0045085A" w:rsidRPr="0045085A">
        <w:rPr>
          <w:b/>
          <w:bCs w:val="0"/>
        </w:rPr>
        <w:t xml:space="preserve">Fig. </w:t>
      </w:r>
      <w:r w:rsidR="0045085A" w:rsidRPr="0045085A">
        <w:rPr>
          <w:b/>
          <w:bCs w:val="0"/>
          <w:noProof/>
        </w:rPr>
        <w:t>2</w:t>
      </w:r>
      <w:r w:rsidR="0045085A" w:rsidRPr="0045085A">
        <w:rPr>
          <w:b/>
          <w:bCs w:val="0"/>
          <w:lang w:val="en-US"/>
        </w:rPr>
        <w:fldChar w:fldCharType="end"/>
      </w:r>
      <w:r w:rsidR="00A85515">
        <w:rPr>
          <w:lang w:val="en-US"/>
        </w:rPr>
        <w:t>, illustrates</w:t>
      </w:r>
      <w:r w:rsidR="0045085A">
        <w:rPr>
          <w:lang w:val="en-US"/>
        </w:rPr>
        <w:t xml:space="preserve">, on a </w:t>
      </w:r>
      <w:r w:rsidR="005B4523">
        <w:rPr>
          <w:lang w:val="en-US"/>
        </w:rPr>
        <w:t>high-level</w:t>
      </w:r>
      <w:r w:rsidR="0045085A">
        <w:rPr>
          <w:lang w:val="en-US"/>
        </w:rPr>
        <w:t xml:space="preserve">, the </w:t>
      </w:r>
      <w:r w:rsidR="00A85515">
        <w:rPr>
          <w:lang w:val="en-US"/>
        </w:rPr>
        <w:t xml:space="preserve">data collection and procedure that will be </w:t>
      </w:r>
      <w:r w:rsidR="005B4523">
        <w:rPr>
          <w:lang w:val="en-US"/>
        </w:rPr>
        <w:t xml:space="preserve">carried out in </w:t>
      </w:r>
      <w:r w:rsidR="00A85515">
        <w:rPr>
          <w:lang w:val="en-US"/>
        </w:rPr>
        <w:t>this research.</w:t>
      </w:r>
    </w:p>
    <w:p w14:paraId="3B402B1D" w14:textId="08651B14" w:rsidR="005B4523" w:rsidRDefault="00EE3DC3" w:rsidP="0045085A">
      <w:pPr>
        <w:keepNext/>
        <w:spacing w:line="276" w:lineRule="auto"/>
        <w:jc w:val="center"/>
      </w:pPr>
      <w:r w:rsidRPr="00EE3DC3">
        <w:rPr>
          <w:bCs w:val="0"/>
        </w:rPr>
        <w:lastRenderedPageBreak/>
        <w:t xml:space="preserve"> </w:t>
      </w:r>
      <w:r>
        <w:rPr>
          <w:bCs w:val="0"/>
          <w:noProof/>
        </w:rPr>
        <w:drawing>
          <wp:inline distT="0" distB="0" distL="0" distR="0" wp14:anchorId="30E4B327" wp14:editId="14D682CF">
            <wp:extent cx="3807511" cy="2160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511" cy="2160000"/>
                    </a:xfrm>
                    <a:prstGeom prst="rect">
                      <a:avLst/>
                    </a:prstGeom>
                    <a:noFill/>
                    <a:ln>
                      <a:noFill/>
                    </a:ln>
                  </pic:spPr>
                </pic:pic>
              </a:graphicData>
            </a:graphic>
          </wp:inline>
        </w:drawing>
      </w:r>
    </w:p>
    <w:p w14:paraId="6AF48DD3" w14:textId="7AE75F15" w:rsidR="005B4523" w:rsidRPr="005B4523" w:rsidRDefault="005B4523" w:rsidP="0045085A">
      <w:pPr>
        <w:pStyle w:val="UOB-FigStyle"/>
        <w:rPr>
          <w:b w:val="0"/>
          <w:bCs/>
          <w:lang w:val="en-US"/>
        </w:rPr>
      </w:pPr>
      <w:bookmarkStart w:id="49" w:name="_Ref59079091"/>
      <w:bookmarkStart w:id="50" w:name="_Toc59145879"/>
      <w:r w:rsidRPr="00EE3DC3">
        <w:t xml:space="preserve">Fig. </w:t>
      </w:r>
      <w:r w:rsidR="00EE4636" w:rsidRPr="00EE3DC3">
        <w:fldChar w:fldCharType="begin"/>
      </w:r>
      <w:r w:rsidR="00EE4636" w:rsidRPr="00AD578D">
        <w:instrText xml:space="preserve"> SEQ Fig. \* ARABIC </w:instrText>
      </w:r>
      <w:r w:rsidR="00EE4636" w:rsidRPr="00EE3DC3">
        <w:fldChar w:fldCharType="separate"/>
      </w:r>
      <w:r w:rsidR="00B66B1A" w:rsidRPr="00EE3DC3">
        <w:rPr>
          <w:noProof/>
        </w:rPr>
        <w:t>2</w:t>
      </w:r>
      <w:r w:rsidR="00EE4636" w:rsidRPr="00EE3DC3">
        <w:rPr>
          <w:noProof/>
        </w:rPr>
        <w:fldChar w:fldCharType="end"/>
      </w:r>
      <w:bookmarkEnd w:id="49"/>
      <w:r w:rsidRPr="00EE3DC3">
        <w:rPr>
          <w:lang w:val="en-US"/>
        </w:rPr>
        <w:t>:</w:t>
      </w:r>
      <w:r w:rsidRPr="00EE3DC3">
        <w:rPr>
          <w:b w:val="0"/>
          <w:bCs/>
          <w:lang w:val="en-US"/>
        </w:rPr>
        <w:t xml:space="preserve"> High-</w:t>
      </w:r>
      <w:r w:rsidR="00D3479C" w:rsidRPr="00EE3DC3">
        <w:rPr>
          <w:b w:val="0"/>
          <w:bCs/>
          <w:lang w:val="en-US"/>
        </w:rPr>
        <w:t>L</w:t>
      </w:r>
      <w:r w:rsidRPr="00EE3DC3">
        <w:rPr>
          <w:b w:val="0"/>
          <w:bCs/>
          <w:lang w:val="en-US"/>
        </w:rPr>
        <w:t>evel Data Collection Procedure</w:t>
      </w:r>
      <w:bookmarkEnd w:id="50"/>
    </w:p>
    <w:p w14:paraId="6F95713E" w14:textId="1B027BC3" w:rsidR="00503BF3" w:rsidRPr="00503BF3" w:rsidRDefault="00503BF3" w:rsidP="00503BF3">
      <w:pPr>
        <w:pStyle w:val="UOB-Headings"/>
        <w:rPr>
          <w:lang w:val="en-US"/>
        </w:rPr>
      </w:pPr>
      <w:bookmarkStart w:id="51" w:name="_Ref59125275"/>
      <w:bookmarkStart w:id="52" w:name="_Toc59142843"/>
      <w:r>
        <w:rPr>
          <w:lang w:val="en-US"/>
        </w:rPr>
        <w:t xml:space="preserve">Statistical </w:t>
      </w:r>
      <w:r w:rsidR="00AE5EE2">
        <w:rPr>
          <w:lang w:val="en-US"/>
        </w:rPr>
        <w:t xml:space="preserve">Analysis </w:t>
      </w:r>
      <w:r>
        <w:rPr>
          <w:lang w:val="en-US"/>
        </w:rPr>
        <w:t>Approach</w:t>
      </w:r>
      <w:bookmarkEnd w:id="47"/>
      <w:bookmarkEnd w:id="48"/>
      <w:bookmarkEnd w:id="51"/>
      <w:bookmarkEnd w:id="52"/>
    </w:p>
    <w:p w14:paraId="35459455" w14:textId="35809B17" w:rsidR="00C50FC2" w:rsidRDefault="00757A24" w:rsidP="001E650A">
      <w:pPr>
        <w:ind w:firstLine="576"/>
        <w:jc w:val="both"/>
        <w:rPr>
          <w:lang w:val="en-US"/>
        </w:rPr>
      </w:pPr>
      <w:r>
        <w:rPr>
          <w:lang w:val="en-US"/>
        </w:rPr>
        <w:t xml:space="preserve">This </w:t>
      </w:r>
      <w:r w:rsidR="00015DEA">
        <w:rPr>
          <w:lang w:val="en-US"/>
        </w:rPr>
        <w:t>section</w:t>
      </w:r>
      <w:r>
        <w:rPr>
          <w:lang w:val="en-US"/>
        </w:rPr>
        <w:t xml:space="preserve"> </w:t>
      </w:r>
      <w:r w:rsidR="00015DEA">
        <w:rPr>
          <w:lang w:val="en-US"/>
        </w:rPr>
        <w:t>illustrate</w:t>
      </w:r>
      <w:r>
        <w:rPr>
          <w:lang w:val="en-US"/>
        </w:rPr>
        <w:t>s</w:t>
      </w:r>
      <w:r w:rsidR="00015DEA">
        <w:rPr>
          <w:lang w:val="en-US"/>
        </w:rPr>
        <w:t xml:space="preserve"> the statistical analysis that will be implemented in </w:t>
      </w:r>
      <w:r w:rsidR="00040E14">
        <w:rPr>
          <w:lang w:val="en-US"/>
        </w:rPr>
        <w:t>this</w:t>
      </w:r>
      <w:r w:rsidR="00015DEA">
        <w:rPr>
          <w:lang w:val="en-US"/>
        </w:rPr>
        <w:t xml:space="preserve"> research, </w:t>
      </w:r>
      <w:r w:rsidR="00CD4C87">
        <w:rPr>
          <w:lang w:val="en-US"/>
        </w:rPr>
        <w:t xml:space="preserve">including the research </w:t>
      </w:r>
      <w:r w:rsidR="00015DEA">
        <w:rPr>
          <w:lang w:val="en-US"/>
        </w:rPr>
        <w:t xml:space="preserve">factors </w:t>
      </w:r>
      <w:r w:rsidR="00CD4C87">
        <w:rPr>
          <w:lang w:val="en-US"/>
        </w:rPr>
        <w:t>considered</w:t>
      </w:r>
      <w:r w:rsidR="00015DEA">
        <w:rPr>
          <w:lang w:val="en-US"/>
        </w:rPr>
        <w:t>.</w:t>
      </w:r>
    </w:p>
    <w:p w14:paraId="38EC8884" w14:textId="041A9880" w:rsidR="003C5CC4" w:rsidRDefault="003C5CC4" w:rsidP="003C5CC4">
      <w:pPr>
        <w:pStyle w:val="UOB-Subheadings"/>
        <w:rPr>
          <w:lang w:val="en-US"/>
        </w:rPr>
      </w:pPr>
      <w:bookmarkStart w:id="53" w:name="_Toc59142844"/>
      <w:r>
        <w:rPr>
          <w:lang w:val="en-US"/>
        </w:rPr>
        <w:t>COVID-19 Prediction Model</w:t>
      </w:r>
      <w:bookmarkEnd w:id="53"/>
    </w:p>
    <w:p w14:paraId="7E771C0A" w14:textId="00E16E07" w:rsidR="00D757AB" w:rsidRDefault="00D757AB" w:rsidP="00CD360A">
      <w:pPr>
        <w:ind w:firstLine="576"/>
        <w:jc w:val="both"/>
        <w:rPr>
          <w:lang w:val="en-US"/>
        </w:rPr>
      </w:pPr>
      <w:r>
        <w:rPr>
          <w:lang w:val="en-US"/>
        </w:rPr>
        <w:t>Historical quantitative data related to the number of COVID-19 cases will be extracted and used within ou</w:t>
      </w:r>
      <w:r w:rsidR="00D87BB1">
        <w:rPr>
          <w:lang w:val="en-US"/>
        </w:rPr>
        <w:t>r</w:t>
      </w:r>
      <w:r>
        <w:rPr>
          <w:lang w:val="en-US"/>
        </w:rPr>
        <w:t xml:space="preserve"> COVID-19 prediction model.</w:t>
      </w:r>
      <w:r w:rsidR="00CD360A">
        <w:rPr>
          <w:lang w:val="en-US"/>
        </w:rPr>
        <w:t xml:space="preserve"> </w:t>
      </w:r>
      <w:r>
        <w:rPr>
          <w:lang w:val="en-US"/>
        </w:rPr>
        <w:t xml:space="preserve">The timeframe of </w:t>
      </w:r>
      <w:r w:rsidR="006B47B6">
        <w:rPr>
          <w:lang w:val="en-US"/>
        </w:rPr>
        <w:t xml:space="preserve">the </w:t>
      </w:r>
      <w:r>
        <w:rPr>
          <w:lang w:val="en-US"/>
        </w:rPr>
        <w:t xml:space="preserve">historical data will start from the first recorded case, </w:t>
      </w:r>
      <w:r w:rsidR="00EE3DC3">
        <w:rPr>
          <w:lang w:val="en-US"/>
        </w:rPr>
        <w:t xml:space="preserve">the </w:t>
      </w:r>
      <w:r w:rsidRPr="00EE3DC3">
        <w:rPr>
          <w:lang w:val="en-US"/>
        </w:rPr>
        <w:t>24</w:t>
      </w:r>
      <w:r w:rsidR="00EE3DC3" w:rsidRPr="00AD578D">
        <w:rPr>
          <w:vertAlign w:val="superscript"/>
          <w:lang w:val="en-US"/>
        </w:rPr>
        <w:t>th</w:t>
      </w:r>
      <w:r w:rsidR="00EE3DC3" w:rsidRPr="00AD578D">
        <w:rPr>
          <w:lang w:val="en-US"/>
        </w:rPr>
        <w:t xml:space="preserve"> of</w:t>
      </w:r>
      <w:r w:rsidRPr="00EE3DC3">
        <w:rPr>
          <w:lang w:val="en-US"/>
        </w:rPr>
        <w:t xml:space="preserve"> February 2020, until the 29</w:t>
      </w:r>
      <w:r w:rsidRPr="00EE3DC3">
        <w:rPr>
          <w:vertAlign w:val="superscript"/>
          <w:lang w:val="en-US"/>
        </w:rPr>
        <w:t>th</w:t>
      </w:r>
      <w:r w:rsidRPr="00EE3DC3">
        <w:rPr>
          <w:lang w:val="en-US"/>
        </w:rPr>
        <w:t xml:space="preserve"> of July 2020.</w:t>
      </w:r>
      <w:r w:rsidRPr="00AD578D">
        <w:rPr>
          <w:lang w:val="en-US"/>
        </w:rPr>
        <w:t xml:space="preserve"> </w:t>
      </w:r>
      <w:r w:rsidR="00A01D31" w:rsidRPr="00AD578D">
        <w:rPr>
          <w:lang w:val="en-US"/>
        </w:rPr>
        <w:t>This</w:t>
      </w:r>
      <w:r w:rsidRPr="00AD578D">
        <w:rPr>
          <w:lang w:val="en-US"/>
        </w:rPr>
        <w:t xml:space="preserve"> data</w:t>
      </w:r>
      <w:r w:rsidR="00A01D31" w:rsidRPr="00AD578D">
        <w:rPr>
          <w:lang w:val="en-US"/>
        </w:rPr>
        <w:t xml:space="preserve"> will be used a</w:t>
      </w:r>
      <w:r w:rsidRPr="00AD578D">
        <w:rPr>
          <w:lang w:val="en-US"/>
        </w:rPr>
        <w:t xml:space="preserve">s training data to generate a prediction model and then project the total number of cases for the next three months (90 days) – hence </w:t>
      </w:r>
      <w:r w:rsidR="00A01D31" w:rsidRPr="00AD578D">
        <w:rPr>
          <w:lang w:val="en-US"/>
        </w:rPr>
        <w:t xml:space="preserve">the </w:t>
      </w:r>
      <w:r w:rsidRPr="00AD578D">
        <w:rPr>
          <w:lang w:val="en-US"/>
        </w:rPr>
        <w:t>projection timeframe will start and include the 30</w:t>
      </w:r>
      <w:r w:rsidRPr="00AD578D">
        <w:rPr>
          <w:vertAlign w:val="superscript"/>
          <w:lang w:val="en-US"/>
        </w:rPr>
        <w:t>th</w:t>
      </w:r>
      <w:r w:rsidRPr="00AD578D">
        <w:rPr>
          <w:lang w:val="en-US"/>
        </w:rPr>
        <w:t xml:space="preserve"> of July 2020 until (and including) the 27</w:t>
      </w:r>
      <w:r w:rsidRPr="00AD578D">
        <w:rPr>
          <w:vertAlign w:val="superscript"/>
          <w:lang w:val="en-US"/>
        </w:rPr>
        <w:t>th</w:t>
      </w:r>
      <w:r w:rsidRPr="00AD578D">
        <w:rPr>
          <w:lang w:val="en-US"/>
        </w:rPr>
        <w:t xml:space="preserve"> of October 2020. The data will be </w:t>
      </w:r>
      <w:r w:rsidR="002F7A64" w:rsidRPr="00AD578D">
        <w:rPr>
          <w:lang w:val="en-US"/>
        </w:rPr>
        <w:t>sorted chronologically as time-</w:t>
      </w:r>
      <w:r w:rsidR="002F7A64">
        <w:rPr>
          <w:lang w:val="en-US"/>
        </w:rPr>
        <w:t xml:space="preserve">series data </w:t>
      </w:r>
      <w:r>
        <w:rPr>
          <w:lang w:val="en-US"/>
        </w:rPr>
        <w:t>and formatted into the following structure to generate the model:</w:t>
      </w:r>
    </w:p>
    <w:p w14:paraId="3A7B94C2" w14:textId="26385A74" w:rsidR="00D757AB" w:rsidRDefault="00D757AB" w:rsidP="00D757AB">
      <w:pPr>
        <w:pStyle w:val="ListParagraph"/>
        <w:numPr>
          <w:ilvl w:val="0"/>
          <w:numId w:val="9"/>
        </w:numPr>
        <w:jc w:val="both"/>
        <w:rPr>
          <w:lang w:val="en-US"/>
        </w:rPr>
      </w:pPr>
      <w:r>
        <w:rPr>
          <w:lang w:val="en-US"/>
        </w:rPr>
        <w:t>Day Counter – indicator for the day number since the first case occurrence (i.e., 10 will be the tenth day after the first case was reported, while 1 is the first day the first case was reported)</w:t>
      </w:r>
      <w:r w:rsidR="00A01D31">
        <w:rPr>
          <w:lang w:val="en-US"/>
        </w:rPr>
        <w:t>.</w:t>
      </w:r>
    </w:p>
    <w:p w14:paraId="3206AA53" w14:textId="5AF2CDC2" w:rsidR="00D757AB" w:rsidRPr="00286CAD" w:rsidRDefault="00D757AB" w:rsidP="00D757AB">
      <w:pPr>
        <w:pStyle w:val="ListParagraph"/>
        <w:numPr>
          <w:ilvl w:val="0"/>
          <w:numId w:val="9"/>
        </w:numPr>
        <w:jc w:val="both"/>
        <w:rPr>
          <w:lang w:val="en-US"/>
        </w:rPr>
      </w:pPr>
      <w:r>
        <w:rPr>
          <w:lang w:val="en-US"/>
        </w:rPr>
        <w:t>Total Cases – the cumulative number of cases on the given day (i.e., the total number of cumulative cases as of the 10</w:t>
      </w:r>
      <w:r w:rsidRPr="00286CAD">
        <w:rPr>
          <w:vertAlign w:val="superscript"/>
          <w:lang w:val="en-US"/>
        </w:rPr>
        <w:t>th</w:t>
      </w:r>
      <w:r>
        <w:rPr>
          <w:lang w:val="en-US"/>
        </w:rPr>
        <w:t xml:space="preserve"> day)</w:t>
      </w:r>
      <w:r w:rsidR="00A01D31">
        <w:rPr>
          <w:lang w:val="en-US"/>
        </w:rPr>
        <w:t>.</w:t>
      </w:r>
    </w:p>
    <w:p w14:paraId="4C237167" w14:textId="2D179497" w:rsidR="002F7A64" w:rsidRDefault="002F7A64" w:rsidP="002F7A64">
      <w:pPr>
        <w:ind w:firstLine="576"/>
        <w:jc w:val="both"/>
        <w:rPr>
          <w:lang w:val="en-US"/>
        </w:rPr>
      </w:pPr>
      <w:r>
        <w:rPr>
          <w:lang w:val="en-US"/>
        </w:rPr>
        <w:t xml:space="preserve">After extraction and preparation of COVID-19 data, </w:t>
      </w:r>
      <w:r w:rsidR="00A01D31">
        <w:rPr>
          <w:lang w:val="en-US"/>
        </w:rPr>
        <w:t>the</w:t>
      </w:r>
      <w:r>
        <w:rPr>
          <w:lang w:val="en-US"/>
        </w:rPr>
        <w:t xml:space="preserve"> Logistic Growth Model</w:t>
      </w:r>
      <w:r w:rsidR="00A01D31">
        <w:rPr>
          <w:lang w:val="en-US"/>
        </w:rPr>
        <w:t xml:space="preserve"> will be used</w:t>
      </w:r>
      <w:r>
        <w:rPr>
          <w:lang w:val="en-US"/>
        </w:rPr>
        <w:t xml:space="preserve">, as defined in </w:t>
      </w:r>
      <w:r w:rsidR="00A01D31">
        <w:rPr>
          <w:lang w:val="en-US"/>
        </w:rPr>
        <w:t xml:space="preserve">the </w:t>
      </w:r>
      <w:r>
        <w:rPr>
          <w:lang w:val="en-US"/>
        </w:rPr>
        <w:t xml:space="preserve">scenario, to generate a </w:t>
      </w:r>
      <w:r>
        <w:rPr>
          <w:lang w:val="en-US"/>
        </w:rPr>
        <w:lastRenderedPageBreak/>
        <w:t>prediction model to predict and forecast the cumulative number of COVID-19 cases the Kingdom of Bahrain.</w:t>
      </w:r>
    </w:p>
    <w:p w14:paraId="4C253AEA" w14:textId="6D60EAC2" w:rsidR="00E76516" w:rsidRDefault="00E76516" w:rsidP="00F05DDD">
      <w:pPr>
        <w:ind w:firstLine="576"/>
        <w:jc w:val="both"/>
        <w:rPr>
          <w:lang w:val="en-US"/>
        </w:rPr>
      </w:pPr>
      <w:r>
        <w:rPr>
          <w:lang w:val="en-US"/>
        </w:rPr>
        <w:t xml:space="preserve">The Logistic Growth Model is widely used to model population growth and </w:t>
      </w:r>
      <w:r w:rsidR="00805111">
        <w:rPr>
          <w:lang w:val="en-US"/>
        </w:rPr>
        <w:t xml:space="preserve">besides its simplicity, </w:t>
      </w:r>
      <w:r>
        <w:rPr>
          <w:lang w:val="en-US"/>
        </w:rPr>
        <w:t>has the advantage of setting a limit for the increase</w:t>
      </w:r>
      <w:r w:rsidR="00EB590F">
        <w:rPr>
          <w:lang w:val="en-US"/>
        </w:rPr>
        <w:t xml:space="preserve"> in </w:t>
      </w:r>
      <w:r w:rsidR="00F26280">
        <w:rPr>
          <w:lang w:val="en-US"/>
        </w:rPr>
        <w:t xml:space="preserve">population </w:t>
      </w:r>
      <w:r w:rsidR="00EB590F">
        <w:rPr>
          <w:lang w:val="en-US"/>
        </w:rPr>
        <w:t>growth</w:t>
      </w:r>
      <w:r w:rsidR="00F13E19">
        <w:rPr>
          <w:lang w:val="en-US"/>
        </w:rPr>
        <w:t>.</w:t>
      </w:r>
      <w:r>
        <w:rPr>
          <w:lang w:val="en-US"/>
        </w:rPr>
        <w:t xml:space="preserve"> </w:t>
      </w:r>
      <w:r w:rsidR="00F13E19">
        <w:rPr>
          <w:lang w:val="en-US"/>
        </w:rPr>
        <w:t>I</w:t>
      </w:r>
      <w:r>
        <w:rPr>
          <w:lang w:val="en-US"/>
        </w:rPr>
        <w:t>n the case of COVID-19 infections</w:t>
      </w:r>
      <w:r w:rsidR="00F114D7">
        <w:rPr>
          <w:lang w:val="en-US"/>
        </w:rPr>
        <w:t>, the number of cases</w:t>
      </w:r>
      <w:r>
        <w:rPr>
          <w:lang w:val="en-US"/>
        </w:rPr>
        <w:t xml:space="preserve"> cannot surpass the population of the country, which is realistic in comparison to an Exponential Growth </w:t>
      </w:r>
      <w:r w:rsidR="00AE6C54">
        <w:rPr>
          <w:lang w:val="en-US"/>
        </w:rPr>
        <w:t>M</w:t>
      </w:r>
      <w:r>
        <w:rPr>
          <w:lang w:val="en-US"/>
        </w:rPr>
        <w:t>odel</w:t>
      </w:r>
      <w:r w:rsidR="00EB7B99">
        <w:rPr>
          <w:lang w:val="en-US"/>
        </w:rPr>
        <w:t xml:space="preserve"> which </w:t>
      </w:r>
      <w:r w:rsidR="00F26280">
        <w:rPr>
          <w:lang w:val="en-US"/>
        </w:rPr>
        <w:t xml:space="preserve">would </w:t>
      </w:r>
      <w:r w:rsidR="00EB7B99">
        <w:rPr>
          <w:lang w:val="en-US"/>
        </w:rPr>
        <w:t xml:space="preserve">increase </w:t>
      </w:r>
      <w:r w:rsidR="009137ED">
        <w:rPr>
          <w:lang w:val="en-US"/>
        </w:rPr>
        <w:t xml:space="preserve">(the number of cases) </w:t>
      </w:r>
      <w:r w:rsidR="00EB7B99">
        <w:rPr>
          <w:lang w:val="en-US"/>
        </w:rPr>
        <w:t>infinitely.</w:t>
      </w:r>
      <w:r w:rsidR="008D78BC">
        <w:rPr>
          <w:lang w:val="en-US"/>
        </w:rPr>
        <w:t xml:space="preserve"> The logistic growth model was </w:t>
      </w:r>
      <w:r w:rsidR="00D757AB">
        <w:rPr>
          <w:lang w:val="en-US"/>
        </w:rPr>
        <w:t xml:space="preserve">also </w:t>
      </w:r>
      <w:r w:rsidR="008D78BC">
        <w:rPr>
          <w:lang w:val="en-US"/>
        </w:rPr>
        <w:t>used to predict the 2015 Ebola epidemic</w:t>
      </w:r>
      <w:r w:rsidR="00BF56A7">
        <w:rPr>
          <w:lang w:val="en-US"/>
        </w:rPr>
        <w:t xml:space="preserve"> </w:t>
      </w:r>
      <w:r w:rsidR="00BF56A7">
        <w:rPr>
          <w:lang w:val="en-US"/>
        </w:rPr>
        <w:fldChar w:fldCharType="begin" w:fldLock="1"/>
      </w:r>
      <w:r w:rsidR="00D757AB">
        <w:rPr>
          <w:lang w:val="en-US"/>
        </w:rPr>
        <w:instrText>ADDIN CSL_CITATION {"citationItems":[{"id":"ITEM-1","itemData":{"DOI":"10.1016/j.epidem.2016.11.002","ISSN":"17554365","author":[{"dropping-particle":"","family":"Pell","given":"Bruce","non-dropping-particle":"","parse-names":false,"suffix":""},{"dropping-particle":"","family":"Kuang","given":"Yang","non-dropping-particle":"","parse-names":false,"suffix":""},{"dropping-particle":"","family":"Viboud","given":"Cecile","non-dropping-particle":"","parse-names":false,"suffix":""},{"dropping-particle":"","family":"Chowell","given":"Gerardo","non-dropping-particle":"","parse-names":false,"suffix":""}],"container-title":"Epidemics","id":"ITEM-1","issued":{"date-parts":[["2018","3"]]},"page":"62-70","title":"Using phenomenological models for forecasting the 2015 Ebola challenge","type":"article-journal","volume":"22"},"uris":["http://www.mendeley.com/documents/?uuid=4fa8af7e-905f-4b73-a7ef-ef44687ba867"]},{"id":"ITEM-2","itemData":{"DOI":"10.1371/currents.outbreaks.b4690859d91684da963dc40e00f3da81","ISSN":"2157-3999","author":[{"dropping-particle":"","family":"Chowell","given":"Gerardo","non-dropping-particle":"","parse-names":false,"suffix":""},{"dropping-particle":"","family":"Simonsen","given":"Lone","non-dropping-particle":"","parse-names":false,"suffix":""},{"dropping-particle":"","family":"Viboud","given":"Cécile","non-dropping-particle":"","parse-names":false,"suffix":""},{"dropping-particle":"","family":"Kuang","given":"Yang","non-dropping-particle":"","parse-names":false,"suffix":""}],"container-title":"PLoS Currents","id":"ITEM-2","issued":{"date-parts":[["2014"]]},"title":"Is West Africa Approaching a Catastrophic Phase or is the 2014 Ebola Epidemic Slowing Down? Different Models Yield Different Answers for Liberia","type":"article-journal"},"uris":["http://www.mendeley.com/documents/?uuid=d2c1190f-c6b4-440c-a6a6-72464a4c6b40"]}],"mendeley":{"formattedCitation":"(Chowell et al., 2014; Pell et al., 2018)","plainTextFormattedCitation":"(Chowell et al., 2014; Pell et al., 2018)","previouslyFormattedCitation":"(Chowell et al., 2014; Pell et al., 2018)"},"properties":{"noteIndex":0},"schema":"https://github.com/citation-style-language/schema/raw/master/csl-citation.json"}</w:instrText>
      </w:r>
      <w:r w:rsidR="00BF56A7">
        <w:rPr>
          <w:lang w:val="en-US"/>
        </w:rPr>
        <w:fldChar w:fldCharType="separate"/>
      </w:r>
      <w:r w:rsidR="00BF56A7" w:rsidRPr="00BF56A7">
        <w:rPr>
          <w:noProof/>
          <w:lang w:val="en-US"/>
        </w:rPr>
        <w:t>(Chowell et al., 2014; Pell et al., 2018)</w:t>
      </w:r>
      <w:r w:rsidR="00BF56A7">
        <w:rPr>
          <w:lang w:val="en-US"/>
        </w:rPr>
        <w:fldChar w:fldCharType="end"/>
      </w:r>
      <w:r w:rsidR="008D78BC">
        <w:rPr>
          <w:lang w:val="en-US"/>
        </w:rPr>
        <w:t xml:space="preserve"> and was used to predict COVID-19 cases in the </w:t>
      </w:r>
      <w:r w:rsidR="007B690C">
        <w:rPr>
          <w:lang w:val="en-US"/>
        </w:rPr>
        <w:t xml:space="preserve">neighboring </w:t>
      </w:r>
      <w:r w:rsidR="008D78BC">
        <w:rPr>
          <w:lang w:val="en-US"/>
        </w:rPr>
        <w:t>Kingdom of Saudi Arabia</w:t>
      </w:r>
      <w:r w:rsidR="00AC4D84">
        <w:rPr>
          <w:lang w:val="en-US"/>
        </w:rPr>
        <w:t xml:space="preserve"> </w:t>
      </w:r>
      <w:r w:rsidR="00AC4D84">
        <w:rPr>
          <w:lang w:val="en-US"/>
        </w:rPr>
        <w:fldChar w:fldCharType="begin" w:fldLock="1"/>
      </w:r>
      <w:r w:rsidR="00BF56A7">
        <w:rPr>
          <w:lang w:val="en-US"/>
        </w:rPr>
        <w:instrText>ADDIN CSL_CITATION {"citationItems":[{"id":"ITEM-1","itemData":{"DOI":"10.3390/ijerph17124568","ISSN":"1660-4601","abstract":"The coronavirus diseases 2019 (COVID-19) outbreak continues to spread rapidly across the world and has been declared as pandemic by World Health Organization (WHO). Saudi Arabia was among the countries that was affected by the deadly and contagious virus. Using a real-time data from 2 March 2020 to 15 May 2020 collected from Saudi Ministry of Health, we aimed to give a local prediction of the epidemic in Saudi Arabia. We used two models: the Logistic Growth and the Susceptible-Infected-Recovered for real-time forecasting the confirmed cases of COVID-19 across Saudi Arabia. Our models predicted that the epidemics of COVID-19 will have total cases of 69,000 to 79,000 cases. The simulations also predicted that the outbreak will entering the final-phase by end of June 2020.","author":[{"dropping-particle":"","family":"Alboaneen","given":"Dabiah","non-dropping-particle":"","parse-names":false,"suffix":""},{"dropping-particle":"","family":"Pranggono","given":"Bernardi","non-dropping-particle":"","parse-names":false,"suffix":""},{"dropping-particle":"","family":"Alshammari","given":"Dhahi","non-dropping-particle":"","parse-names":false,"suffix":""},{"dropping-particle":"","family":"Alqahtani","given":"Nourah","non-dropping-particle":"","parse-names":false,"suffix":""},{"dropping-particle":"","family":"Alyaffer","given":"Raja","non-dropping-particle":"","parse-names":false,"suffix":""}],"container-title":"International Journal of Environmental Research and Public Health","id":"ITEM-1","issue":"12","issued":{"date-parts":[["2020","6","25"]]},"page":"4568","title":"Predicting the Epidemiological Outbreak of the Coronavirus Disease 2019 (COVID-19) in Saudi Arabia","type":"article-journal","volume":"17"},"uris":["http://www.mendeley.com/documents/?uuid=12009013-c06e-4a4e-a94a-71a7672cf58c"]}],"mendeley":{"formattedCitation":"(Alboaneen et al., 2020)","plainTextFormattedCitation":"(Alboaneen et al., 2020)","previouslyFormattedCitation":"(Alboaneen et al., 2020)"},"properties":{"noteIndex":0},"schema":"https://github.com/citation-style-language/schema/raw/master/csl-citation.json"}</w:instrText>
      </w:r>
      <w:r w:rsidR="00AC4D84">
        <w:rPr>
          <w:lang w:val="en-US"/>
        </w:rPr>
        <w:fldChar w:fldCharType="separate"/>
      </w:r>
      <w:r w:rsidR="00AC4D84" w:rsidRPr="00AC4D84">
        <w:rPr>
          <w:noProof/>
          <w:lang w:val="en-US"/>
        </w:rPr>
        <w:t>(Alboaneen et al., 2020)</w:t>
      </w:r>
      <w:r w:rsidR="00AC4D84">
        <w:rPr>
          <w:lang w:val="en-US"/>
        </w:rPr>
        <w:fldChar w:fldCharType="end"/>
      </w:r>
      <w:r w:rsidR="008D78BC">
        <w:rPr>
          <w:lang w:val="en-US"/>
        </w:rPr>
        <w:t>.</w:t>
      </w:r>
    </w:p>
    <w:p w14:paraId="3DB26464" w14:textId="262F31E1" w:rsidR="00C37E83" w:rsidRDefault="003B7EA0" w:rsidP="00C37E83">
      <w:pPr>
        <w:ind w:firstLine="576"/>
        <w:jc w:val="both"/>
        <w:rPr>
          <w:lang w:val="en-US"/>
        </w:rPr>
      </w:pPr>
      <w:r>
        <w:rPr>
          <w:lang w:val="en-US"/>
        </w:rPr>
        <w:t xml:space="preserve">The Logistic Growth Model that </w:t>
      </w:r>
      <w:r w:rsidR="00EE3DC3">
        <w:rPr>
          <w:lang w:val="en-US"/>
        </w:rPr>
        <w:t xml:space="preserve">will be used </w:t>
      </w:r>
      <w:r>
        <w:rPr>
          <w:lang w:val="en-US"/>
        </w:rPr>
        <w:t xml:space="preserve">in </w:t>
      </w:r>
      <w:r w:rsidR="00A01D31">
        <w:rPr>
          <w:lang w:val="en-US"/>
        </w:rPr>
        <w:t xml:space="preserve">this </w:t>
      </w:r>
      <w:r>
        <w:rPr>
          <w:lang w:val="en-US"/>
        </w:rPr>
        <w:t>research can be expressed in the following equation</w:t>
      </w:r>
      <w:r w:rsidR="003313EF">
        <w:rPr>
          <w:lang w:val="en-US"/>
        </w:rPr>
        <w:t xml:space="preserve">, </w:t>
      </w:r>
      <w:r w:rsidR="003313EF" w:rsidRPr="003313EF">
        <w:rPr>
          <w:b/>
          <w:bCs w:val="0"/>
          <w:lang w:val="en-US"/>
        </w:rPr>
        <w:fldChar w:fldCharType="begin"/>
      </w:r>
      <w:r w:rsidR="003313EF" w:rsidRPr="003313EF">
        <w:rPr>
          <w:b/>
          <w:bCs w:val="0"/>
          <w:lang w:val="en-US"/>
        </w:rPr>
        <w:instrText xml:space="preserve"> REF _Ref59122375 \h </w:instrText>
      </w:r>
      <w:r w:rsidR="003313EF">
        <w:rPr>
          <w:b/>
          <w:bCs w:val="0"/>
          <w:lang w:val="en-US"/>
        </w:rPr>
        <w:instrText xml:space="preserve"> \* MERGEFORMAT </w:instrText>
      </w:r>
      <w:r w:rsidR="003313EF" w:rsidRPr="003313EF">
        <w:rPr>
          <w:b/>
          <w:bCs w:val="0"/>
          <w:lang w:val="en-US"/>
        </w:rPr>
      </w:r>
      <w:r w:rsidR="003313EF" w:rsidRPr="003313EF">
        <w:rPr>
          <w:b/>
          <w:bCs w:val="0"/>
          <w:lang w:val="en-US"/>
        </w:rPr>
        <w:fldChar w:fldCharType="separate"/>
      </w:r>
      <w:r w:rsidR="00EE03BC" w:rsidRPr="00EE03BC">
        <w:rPr>
          <w:b/>
          <w:bCs w:val="0"/>
        </w:rPr>
        <w:t xml:space="preserve">Equation </w:t>
      </w:r>
      <w:r w:rsidR="00EE03BC" w:rsidRPr="00EE03BC">
        <w:rPr>
          <w:b/>
          <w:bCs w:val="0"/>
          <w:noProof/>
        </w:rPr>
        <w:t>1</w:t>
      </w:r>
      <w:r w:rsidR="003313EF" w:rsidRPr="003313EF">
        <w:rPr>
          <w:b/>
          <w:bCs w:val="0"/>
          <w:lang w:val="en-US"/>
        </w:rPr>
        <w:fldChar w:fldCharType="end"/>
      </w:r>
      <w:r w:rsidR="003313EF">
        <w:rPr>
          <w:lang w:val="en-US"/>
        </w:rPr>
        <w:t>,</w:t>
      </w:r>
      <w:r>
        <w:rPr>
          <w:lang w:val="en-US"/>
        </w:rPr>
        <w:t xml:space="preserve"> where </w:t>
      </w:r>
      <m:oMath>
        <m:r>
          <w:rPr>
            <w:rFonts w:ascii="Cambria Math" w:hAnsi="Cambria Math"/>
            <w:lang w:val="en-US"/>
          </w:rPr>
          <m:t>(</m:t>
        </m:r>
        <m:r>
          <m:rPr>
            <m:sty m:val="bi"/>
          </m:rPr>
          <w:rPr>
            <w:rFonts w:ascii="Cambria Math" w:hAnsi="Cambria Math"/>
            <w:lang w:val="en-US"/>
          </w:rPr>
          <m:t>Y)</m:t>
        </m:r>
      </m:oMath>
      <w:r>
        <w:rPr>
          <w:lang w:val="en-US"/>
        </w:rPr>
        <w:t xml:space="preserve"> is the cumulative number of cases on a given </w:t>
      </w:r>
      <w:r w:rsidR="00063B34">
        <w:rPr>
          <w:lang w:val="en-US"/>
        </w:rPr>
        <w:t xml:space="preserve">day number </w:t>
      </w:r>
      <m:oMath>
        <m:r>
          <w:rPr>
            <w:rFonts w:ascii="Cambria Math" w:hAnsi="Cambria Math"/>
            <w:lang w:val="en-US"/>
          </w:rPr>
          <m:t>(</m:t>
        </m:r>
        <m:r>
          <m:rPr>
            <m:sty m:val="bi"/>
          </m:rPr>
          <w:rPr>
            <w:rFonts w:ascii="Cambria Math" w:hAnsi="Cambria Math"/>
            <w:lang w:val="en-US"/>
          </w:rPr>
          <m:t>t)</m:t>
        </m:r>
      </m:oMath>
      <w:r w:rsidR="00C37E83">
        <w:rPr>
          <w:lang w:val="en-US"/>
        </w:rPr>
        <w:t xml:space="preserve">,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e>
        </m:d>
      </m:oMath>
      <w:r w:rsidR="00C37E83">
        <w:rPr>
          <w:lang w:val="en-US"/>
        </w:rPr>
        <w:t xml:space="preserve"> is the maximum value for number of cases </w:t>
      </w:r>
      <m:oMath>
        <m:r>
          <w:rPr>
            <w:rFonts w:ascii="Cambria Math" w:hAnsi="Cambria Math"/>
            <w:lang w:val="en-US"/>
          </w:rPr>
          <m:t>(</m:t>
        </m:r>
        <m:r>
          <m:rPr>
            <m:sty m:val="bi"/>
          </m:rPr>
          <w:rPr>
            <w:rFonts w:ascii="Cambria Math" w:hAnsi="Cambria Math"/>
            <w:lang w:val="en-US"/>
          </w:rPr>
          <m:t>Y)</m:t>
        </m:r>
      </m:oMath>
      <w:r w:rsidR="00C37E83">
        <w:rPr>
          <w:lang w:val="en-US"/>
        </w:rPr>
        <w:t xml:space="preserve">, and </w:t>
      </w:r>
      <m:oMath>
        <m:d>
          <m:dPr>
            <m:ctrlPr>
              <w:rPr>
                <w:rFonts w:ascii="Cambria Math" w:hAnsi="Cambria Math"/>
                <w:i/>
                <w:lang w:val="en-US"/>
              </w:rPr>
            </m:ctrlPr>
          </m:dPr>
          <m:e>
            <m:f>
              <m:fPr>
                <m:ctrlPr>
                  <w:rPr>
                    <w:rFonts w:ascii="Cambria Math" w:hAnsi="Cambria Math"/>
                    <w:b/>
                    <w:bCs w:val="0"/>
                    <w:i/>
                    <w:lang w:val="en-US"/>
                  </w:rPr>
                </m:ctrlPr>
              </m:fPr>
              <m:num>
                <m:r>
                  <m:rPr>
                    <m:sty m:val="bi"/>
                  </m:rPr>
                  <w:rPr>
                    <w:rFonts w:ascii="Cambria Math" w:hAnsi="Cambria Math"/>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oMath>
      <w:r w:rsidR="00C37E83">
        <w:rPr>
          <w:lang w:val="en-US"/>
        </w:rPr>
        <w:t xml:space="preserve"> represents the daily growth rate, and </w:t>
      </w:r>
      <w:r w:rsidR="00BD6AB1">
        <w:rPr>
          <w:lang w:val="en-US"/>
        </w:rPr>
        <w:t xml:space="preserve">the </w:t>
      </w:r>
      <w:r w:rsidR="00C37E83">
        <w:rPr>
          <w:lang w:val="en-US"/>
        </w:rPr>
        <w:t xml:space="preserve">values </w:t>
      </w:r>
      <w:r w:rsidR="00BD6AB1">
        <w:rPr>
          <w:lang w:val="en-US"/>
        </w:rPr>
        <w:t xml:space="preserve">of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e>
        </m:d>
      </m:oMath>
      <w:r w:rsidR="00BD6AB1">
        <w:rPr>
          <w:lang w:val="en-US"/>
        </w:rPr>
        <w:t xml:space="preserve"> </w:t>
      </w:r>
      <w:r w:rsidR="00C37E83">
        <w:rPr>
          <w:lang w:val="en-US"/>
        </w:rPr>
        <w:t>will be automatically estimated by the data analysis tool used; to fit the model with the data presented:</w:t>
      </w:r>
    </w:p>
    <w:p w14:paraId="03E54019" w14:textId="2C8F67BA" w:rsidR="003B7EA0" w:rsidRPr="006F665F" w:rsidRDefault="003B7EA0" w:rsidP="00F05DDD">
      <w:pPr>
        <w:ind w:firstLine="576"/>
        <w:jc w:val="both"/>
        <w:rPr>
          <w:lang w:val="en-US"/>
        </w:rPr>
      </w:pPr>
      <m:oMathPara>
        <m:oMathParaPr>
          <m:jc m:val="center"/>
        </m:oMathParaPr>
        <m:oMath>
          <m:r>
            <w:rPr>
              <w:rFonts w:ascii="Cambria Math" w:hAnsi="Cambria Math"/>
              <w:lang w:val="en-US"/>
            </w:rPr>
            <m:t>Y=f(t)=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3</m:t>
                              </m:r>
                            </m:sub>
                          </m:sSub>
                        </m:den>
                      </m:f>
                    </m:e>
                  </m:d>
                </m:sup>
              </m:sSup>
            </m:den>
          </m:f>
          <m:r>
            <w:rPr>
              <w:rFonts w:ascii="Cambria Math" w:hAnsi="Cambria Math"/>
              <w:lang w:val="en-US"/>
            </w:rPr>
            <m:t xml:space="preserve"> ,</m:t>
          </m:r>
        </m:oMath>
      </m:oMathPara>
    </w:p>
    <w:p w14:paraId="4AE930B3" w14:textId="1322B25E" w:rsidR="00C50FC2" w:rsidRPr="002F7A64" w:rsidRDefault="0012769B" w:rsidP="002F7A64">
      <w:pPr>
        <w:pStyle w:val="UOB-FigStyle"/>
        <w:rPr>
          <w:b w:val="0"/>
          <w:bCs/>
          <w:lang w:val="en-US"/>
        </w:rPr>
      </w:pPr>
      <w:bookmarkStart w:id="54" w:name="_Ref59122375"/>
      <w:bookmarkStart w:id="55" w:name="_Toc59142993"/>
      <w:r>
        <w:t xml:space="preserve">Equation </w:t>
      </w:r>
      <w:fldSimple w:instr=" SEQ Equation \* ARABIC ">
        <w:r w:rsidR="00457EA0">
          <w:rPr>
            <w:noProof/>
          </w:rPr>
          <w:t>1</w:t>
        </w:r>
      </w:fldSimple>
      <w:bookmarkEnd w:id="54"/>
      <w:r>
        <w:rPr>
          <w:lang w:val="en-US"/>
        </w:rPr>
        <w:t>:</w:t>
      </w:r>
      <w:r w:rsidRPr="0012769B">
        <w:rPr>
          <w:b w:val="0"/>
          <w:bCs/>
          <w:lang w:val="en-US"/>
        </w:rPr>
        <w:t xml:space="preserve"> </w:t>
      </w:r>
      <w:r w:rsidR="001D033E">
        <w:rPr>
          <w:b w:val="0"/>
          <w:bCs/>
          <w:lang w:val="en-US"/>
        </w:rPr>
        <w:t xml:space="preserve">Adopted </w:t>
      </w:r>
      <w:r w:rsidRPr="0012769B">
        <w:rPr>
          <w:b w:val="0"/>
          <w:bCs/>
          <w:lang w:val="en-US"/>
        </w:rPr>
        <w:t>Logistic Growth Model</w:t>
      </w:r>
      <w:bookmarkEnd w:id="55"/>
    </w:p>
    <w:p w14:paraId="25AB49E1" w14:textId="487856FF" w:rsidR="001E650A" w:rsidRDefault="001E650A" w:rsidP="001E650A">
      <w:pPr>
        <w:pStyle w:val="UOB-Subheadings"/>
        <w:rPr>
          <w:lang w:val="en-US"/>
        </w:rPr>
      </w:pPr>
      <w:bookmarkStart w:id="56" w:name="_Toc59142845"/>
      <w:r>
        <w:rPr>
          <w:lang w:val="en-US"/>
        </w:rPr>
        <w:t>Statistical Calculation of Study Factors</w:t>
      </w:r>
      <w:bookmarkEnd w:id="56"/>
    </w:p>
    <w:p w14:paraId="516A8927" w14:textId="437E0014" w:rsidR="009B1156" w:rsidRDefault="009B1156" w:rsidP="001E650A">
      <w:pPr>
        <w:ind w:firstLine="576"/>
        <w:jc w:val="both"/>
        <w:rPr>
          <w:lang w:val="en-US"/>
        </w:rPr>
      </w:pPr>
      <w:r>
        <w:rPr>
          <w:lang w:val="en-US"/>
        </w:rPr>
        <w:t xml:space="preserve">Several research factors are not publicly available for direct use and for this reason, </w:t>
      </w:r>
      <w:r w:rsidR="00A01D31">
        <w:rPr>
          <w:lang w:val="en-US"/>
        </w:rPr>
        <w:t>the</w:t>
      </w:r>
      <w:r>
        <w:rPr>
          <w:lang w:val="en-US"/>
        </w:rPr>
        <w:t xml:space="preserve"> statistical approaches </w:t>
      </w:r>
      <w:r w:rsidR="00A01D31">
        <w:rPr>
          <w:lang w:val="en-US"/>
        </w:rPr>
        <w:t xml:space="preserve">in this research </w:t>
      </w:r>
      <w:r w:rsidR="00EE3DC3">
        <w:rPr>
          <w:lang w:val="en-US"/>
        </w:rPr>
        <w:t>are</w:t>
      </w:r>
      <w:r w:rsidR="00A01D31">
        <w:rPr>
          <w:lang w:val="en-US"/>
        </w:rPr>
        <w:t xml:space="preserve"> </w:t>
      </w:r>
      <w:r w:rsidR="00C8697C" w:rsidRPr="00C8697C">
        <w:rPr>
          <w:lang w:val="en-US"/>
        </w:rPr>
        <w:t xml:space="preserve">devised </w:t>
      </w:r>
      <w:r>
        <w:rPr>
          <w:lang w:val="en-US"/>
        </w:rPr>
        <w:t>to calculate their values.</w:t>
      </w:r>
      <w:r w:rsidR="00BD11D1">
        <w:rPr>
          <w:lang w:val="en-US"/>
        </w:rPr>
        <w:t xml:space="preserve"> While others, such as Beds per Thousand People (BPTP) and Population were publicly available and were used to calculate other factors.</w:t>
      </w:r>
    </w:p>
    <w:p w14:paraId="3B16C9D8" w14:textId="6584B1BB" w:rsidR="001E650A" w:rsidRDefault="00B746E3" w:rsidP="001E650A">
      <w:pPr>
        <w:ind w:firstLine="576"/>
        <w:jc w:val="both"/>
        <w:rPr>
          <w:lang w:val="en-US"/>
        </w:rPr>
      </w:pPr>
      <w:r>
        <w:rPr>
          <w:lang w:val="en-US"/>
        </w:rPr>
        <w:t>Given that</w:t>
      </w:r>
      <w:r w:rsidR="001E650A">
        <w:rPr>
          <w:lang w:val="en-US"/>
        </w:rPr>
        <w:t xml:space="preserve"> the total number of hospital beds in the Kingdom of Bahrain could not be extracted from previous studies or reports, it will be </w:t>
      </w:r>
      <w:r w:rsidR="001E650A">
        <w:rPr>
          <w:lang w:val="en-US"/>
        </w:rPr>
        <w:lastRenderedPageBreak/>
        <w:t xml:space="preserve">calculated based on the </w:t>
      </w:r>
      <w:r w:rsidR="00CB690C">
        <w:rPr>
          <w:lang w:val="en-US"/>
        </w:rPr>
        <w:t>variable</w:t>
      </w:r>
      <w:r w:rsidR="001E650A">
        <w:rPr>
          <w:lang w:val="en-US"/>
        </w:rPr>
        <w:t xml:space="preserve"> </w:t>
      </w:r>
      <w:r w:rsidR="001E650A" w:rsidRPr="0063410A">
        <w:rPr>
          <w:i/>
          <w:iCs/>
          <w:lang w:val="en-US"/>
        </w:rPr>
        <w:t>Beds per Thousand People (BPTP)</w:t>
      </w:r>
      <w:r w:rsidR="001E650A">
        <w:rPr>
          <w:lang w:val="en-US"/>
        </w:rPr>
        <w:t xml:space="preserve"> and </w:t>
      </w:r>
      <w:r w:rsidR="001E650A" w:rsidRPr="0063410A">
        <w:rPr>
          <w:i/>
          <w:iCs/>
          <w:lang w:val="en-US"/>
        </w:rPr>
        <w:t>Population</w:t>
      </w:r>
      <w:r w:rsidR="001E650A">
        <w:rPr>
          <w:lang w:val="en-US"/>
        </w:rPr>
        <w:t xml:space="preserve">. From the public dataset provided by Our World in Data </w:t>
      </w:r>
      <w:r w:rsidR="001E650A">
        <w:rPr>
          <w:lang w:val="en-US"/>
        </w:rPr>
        <w:fldChar w:fldCharType="begin" w:fldLock="1"/>
      </w:r>
      <w:r w:rsidR="001E650A">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1E650A">
        <w:rPr>
          <w:lang w:val="en-US"/>
        </w:rPr>
        <w:fldChar w:fldCharType="separate"/>
      </w:r>
      <w:r w:rsidR="001E650A" w:rsidRPr="005A6881">
        <w:rPr>
          <w:noProof/>
          <w:lang w:val="en-US"/>
        </w:rPr>
        <w:t>(Roser et al., 2020)</w:t>
      </w:r>
      <w:r w:rsidR="001E650A">
        <w:rPr>
          <w:lang w:val="en-US"/>
        </w:rPr>
        <w:fldChar w:fldCharType="end"/>
      </w:r>
      <w:r w:rsidR="001E650A">
        <w:rPr>
          <w:lang w:val="en-US"/>
        </w:rPr>
        <w:t xml:space="preserve">, the variables are reported as </w:t>
      </w:r>
      <m:oMath>
        <m:r>
          <w:rPr>
            <w:rFonts w:ascii="Cambria Math" w:hAnsi="Cambria Math"/>
            <w:lang w:val="en-US"/>
          </w:rPr>
          <m:t>BPTP=2</m:t>
        </m:r>
      </m:oMath>
      <w:r w:rsidR="001E650A">
        <w:rPr>
          <w:lang w:val="en-US"/>
        </w:rPr>
        <w:t xml:space="preserve"> and </w:t>
      </w:r>
      <m:oMath>
        <m:r>
          <w:rPr>
            <w:rFonts w:ascii="Cambria Math" w:hAnsi="Cambria Math"/>
            <w:lang w:val="en-US"/>
          </w:rPr>
          <m:t>Population=1,701,583</m:t>
        </m:r>
      </m:oMath>
      <w:r w:rsidR="001E650A">
        <w:rPr>
          <w:lang w:val="en-US"/>
        </w:rPr>
        <w:t>. To calculate the total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w:r w:rsidR="001E650A">
        <w:rPr>
          <w:lang w:val="en-US"/>
        </w:rPr>
        <w:t xml:space="preserve">), these variables will be used in the following </w:t>
      </w:r>
      <w:r w:rsidR="00B31F7B">
        <w:rPr>
          <w:lang w:val="en-US"/>
        </w:rPr>
        <w:t xml:space="preserve">equation, </w:t>
      </w:r>
      <w:r w:rsidR="00B31F7B" w:rsidRPr="00B31F7B">
        <w:rPr>
          <w:b/>
          <w:bCs w:val="0"/>
          <w:lang w:val="en-US"/>
        </w:rPr>
        <w:fldChar w:fldCharType="begin"/>
      </w:r>
      <w:r w:rsidR="00B31F7B" w:rsidRPr="00B31F7B">
        <w:rPr>
          <w:b/>
          <w:bCs w:val="0"/>
          <w:lang w:val="en-US"/>
        </w:rPr>
        <w:instrText xml:space="preserve"> REF _Ref59126174 \h </w:instrText>
      </w:r>
      <w:r w:rsidR="00B31F7B">
        <w:rPr>
          <w:b/>
          <w:bCs w:val="0"/>
          <w:lang w:val="en-US"/>
        </w:rPr>
        <w:instrText xml:space="preserve"> \* MERGEFORMAT </w:instrText>
      </w:r>
      <w:r w:rsidR="00B31F7B" w:rsidRPr="00B31F7B">
        <w:rPr>
          <w:b/>
          <w:bCs w:val="0"/>
          <w:lang w:val="en-US"/>
        </w:rPr>
      </w:r>
      <w:r w:rsidR="00B31F7B" w:rsidRPr="00B31F7B">
        <w:rPr>
          <w:b/>
          <w:bCs w:val="0"/>
          <w:lang w:val="en-US"/>
        </w:rPr>
        <w:fldChar w:fldCharType="separate"/>
      </w:r>
      <w:r w:rsidR="006A523D" w:rsidRPr="006A523D">
        <w:rPr>
          <w:b/>
          <w:bCs w:val="0"/>
        </w:rPr>
        <w:t xml:space="preserve">Equation </w:t>
      </w:r>
      <w:r w:rsidR="006A523D" w:rsidRPr="006A523D">
        <w:rPr>
          <w:b/>
          <w:bCs w:val="0"/>
          <w:noProof/>
        </w:rPr>
        <w:t>2</w:t>
      </w:r>
      <w:r w:rsidR="00B31F7B" w:rsidRPr="00B31F7B">
        <w:rPr>
          <w:b/>
          <w:bCs w:val="0"/>
          <w:lang w:val="en-US"/>
        </w:rPr>
        <w:fldChar w:fldCharType="end"/>
      </w:r>
      <w:r w:rsidR="001E650A">
        <w:rPr>
          <w:lang w:val="en-US"/>
        </w:rPr>
        <w:t>:</w:t>
      </w:r>
    </w:p>
    <w:p w14:paraId="744A3297" w14:textId="646F18DC" w:rsidR="001E650A" w:rsidRPr="00B31F7B" w:rsidRDefault="00DF7750"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r>
                <w:rPr>
                  <w:rFonts w:ascii="Cambria Math" w:hAnsi="Cambria Math" w:cs="Times New Roman"/>
                  <w:sz w:val="26"/>
                  <w:szCs w:val="22"/>
                  <w:lang w:val="en-US"/>
                </w:rPr>
                <m:t xml:space="preserve">Beds per Thousand People </m:t>
              </m:r>
              <m:d>
                <m:dPr>
                  <m:ctrlPr>
                    <w:rPr>
                      <w:rFonts w:ascii="Cambria Math" w:hAnsi="Cambria Math" w:cs="Times New Roman"/>
                      <w:i/>
                      <w:sz w:val="26"/>
                      <w:szCs w:val="22"/>
                      <w:lang w:val="en-US"/>
                    </w:rPr>
                  </m:ctrlPr>
                </m:dPr>
                <m:e>
                  <m:r>
                    <w:rPr>
                      <w:rFonts w:ascii="Cambria Math" w:hAnsi="Cambria Math" w:cs="Times New Roman"/>
                      <w:sz w:val="26"/>
                      <w:szCs w:val="22"/>
                      <w:lang w:val="en-US"/>
                    </w:rPr>
                    <m:t>BPTP</m:t>
                  </m:r>
                </m:e>
              </m:d>
              <m:r>
                <w:rPr>
                  <w:rFonts w:ascii="Cambria Math" w:hAnsi="Cambria Math" w:cs="Times New Roman"/>
                  <w:sz w:val="26"/>
                  <w:szCs w:val="22"/>
                  <w:lang w:val="en-US"/>
                </w:rPr>
                <m:t>×Population</m:t>
              </m:r>
            </m:num>
            <m:den>
              <m:r>
                <w:rPr>
                  <w:rFonts w:ascii="Cambria Math" w:hAnsi="Cambria Math" w:cs="Times New Roman"/>
                  <w:sz w:val="26"/>
                  <w:szCs w:val="22"/>
                  <w:lang w:val="en-US"/>
                </w:rPr>
                <m:t>1,000</m:t>
              </m:r>
            </m:den>
          </m:f>
        </m:oMath>
      </m:oMathPara>
    </w:p>
    <w:p w14:paraId="15198F3C" w14:textId="6BC1A650" w:rsidR="00B31F7B" w:rsidRPr="00B31F7B" w:rsidRDefault="00B31F7B" w:rsidP="00B31F7B">
      <w:pPr>
        <w:pStyle w:val="UOB-FigStyle"/>
        <w:rPr>
          <w:b w:val="0"/>
          <w:bCs/>
          <w:sz w:val="26"/>
          <w:szCs w:val="22"/>
          <w:lang w:val="en-US"/>
        </w:rPr>
      </w:pPr>
      <w:bookmarkStart w:id="57" w:name="_Ref59126174"/>
      <w:bookmarkStart w:id="58" w:name="_Toc59142994"/>
      <w:r>
        <w:t xml:space="preserve">Equation </w:t>
      </w:r>
      <w:fldSimple w:instr=" SEQ Equation \* ARABIC ">
        <w:r w:rsidR="00457EA0">
          <w:rPr>
            <w:noProof/>
          </w:rPr>
          <w:t>2</w:t>
        </w:r>
      </w:fldSimple>
      <w:bookmarkEnd w:id="57"/>
      <w:r>
        <w:t>:</w:t>
      </w:r>
      <w:r w:rsidRPr="00B31F7B">
        <w:rPr>
          <w:b w:val="0"/>
          <w:bCs/>
        </w:rPr>
        <w:t xml:space="preserve"> Calculation of Total Hospital Beds</w:t>
      </w:r>
      <w:bookmarkEnd w:id="58"/>
    </w:p>
    <w:p w14:paraId="429BCC98" w14:textId="061B5D4C" w:rsidR="00DA61E3" w:rsidRDefault="00DA61E3" w:rsidP="00DA61E3">
      <w:pPr>
        <w:ind w:firstLine="576"/>
        <w:jc w:val="both"/>
        <w:rPr>
          <w:lang w:val="en-US"/>
        </w:rPr>
      </w:pPr>
      <w:r>
        <w:rPr>
          <w:lang w:val="en-US"/>
        </w:rPr>
        <w:t>With the total hospital beds calculated along with the assumption that the hospital beds occupancy rate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oMath>
      <w:r>
        <w:rPr>
          <w:lang w:val="en-US"/>
        </w:rPr>
        <w:t xml:space="preserve">) currently stands at 80% </w:t>
      </w:r>
      <w:r>
        <w:rPr>
          <w:lang w:val="en-US"/>
        </w:rPr>
        <w:fldChar w:fldCharType="begin" w:fldLock="1"/>
      </w:r>
      <w:r w:rsidR="001E4B72">
        <w:rPr>
          <w:lang w:val="en-US"/>
        </w:rPr>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2020)","previouslyFormattedCitation":"(Hilal, 2020)"},"properties":{"noteIndex":0},"schema":"https://github.com/citation-style-language/schema/raw/master/csl-citation.json"}</w:instrText>
      </w:r>
      <w:r>
        <w:rPr>
          <w:lang w:val="en-US"/>
        </w:rPr>
        <w:fldChar w:fldCharType="separate"/>
      </w:r>
      <w:r w:rsidRPr="00DA61E3">
        <w:rPr>
          <w:noProof/>
          <w:lang w:val="en-US"/>
        </w:rPr>
        <w:t>(Hilal, 2020)</w:t>
      </w:r>
      <w:r>
        <w:rPr>
          <w:lang w:val="en-US"/>
        </w:rPr>
        <w:fldChar w:fldCharType="end"/>
      </w:r>
      <w:r>
        <w:rPr>
          <w:lang w:val="en-US"/>
        </w:rPr>
        <w:t>, the available hospital beds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oMath>
      <w:r>
        <w:rPr>
          <w:lang w:val="en-US"/>
        </w:rPr>
        <w:t>)</w:t>
      </w:r>
      <w:r w:rsidR="00C8697C">
        <w:rPr>
          <w:lang w:val="en-US"/>
        </w:rPr>
        <w:t xml:space="preserve"> </w:t>
      </w:r>
      <w:r w:rsidR="00EE3DC3">
        <w:rPr>
          <w:lang w:val="en-US"/>
        </w:rPr>
        <w:t xml:space="preserve">that </w:t>
      </w:r>
      <w:r w:rsidR="00BB70A6">
        <w:rPr>
          <w:lang w:val="en-US"/>
        </w:rPr>
        <w:t xml:space="preserve">can actually be utilized </w:t>
      </w:r>
      <w:r w:rsidR="001B681C">
        <w:rPr>
          <w:lang w:val="en-US"/>
        </w:rPr>
        <w:t xml:space="preserve">in the treatment of </w:t>
      </w:r>
      <w:r w:rsidR="00BB70A6">
        <w:rPr>
          <w:lang w:val="en-US"/>
        </w:rPr>
        <w:t>COVID-19 cases</w:t>
      </w:r>
      <w:r w:rsidR="00EE3DC3">
        <w:rPr>
          <w:lang w:val="en-US"/>
        </w:rPr>
        <w:t>, will be calculated</w:t>
      </w:r>
      <w:r w:rsidR="00BB70A6">
        <w:rPr>
          <w:lang w:val="en-US"/>
        </w:rPr>
        <w:t xml:space="preserve"> </w:t>
      </w:r>
      <w:r>
        <w:rPr>
          <w:lang w:val="en-US"/>
        </w:rPr>
        <w:t xml:space="preserve">using the below equation, </w:t>
      </w:r>
      <w:r w:rsidRPr="00DA61E3">
        <w:rPr>
          <w:b/>
          <w:bCs w:val="0"/>
          <w:lang w:val="en-US"/>
        </w:rPr>
        <w:fldChar w:fldCharType="begin"/>
      </w:r>
      <w:r w:rsidRPr="00DA61E3">
        <w:rPr>
          <w:b/>
          <w:bCs w:val="0"/>
          <w:lang w:val="en-US"/>
        </w:rPr>
        <w:instrText xml:space="preserve"> REF _Ref59128620 \h </w:instrText>
      </w:r>
      <w:r>
        <w:rPr>
          <w:b/>
          <w:bCs w:val="0"/>
          <w:lang w:val="en-US"/>
        </w:rPr>
        <w:instrText xml:space="preserve"> \* MERGEFORMAT </w:instrText>
      </w:r>
      <w:r w:rsidRPr="00DA61E3">
        <w:rPr>
          <w:b/>
          <w:bCs w:val="0"/>
          <w:lang w:val="en-US"/>
        </w:rPr>
      </w:r>
      <w:r w:rsidRPr="00DA61E3">
        <w:rPr>
          <w:b/>
          <w:bCs w:val="0"/>
          <w:lang w:val="en-US"/>
        </w:rPr>
        <w:fldChar w:fldCharType="separate"/>
      </w:r>
      <w:r w:rsidRPr="00DA61E3">
        <w:rPr>
          <w:b/>
          <w:bCs w:val="0"/>
        </w:rPr>
        <w:t xml:space="preserve">Equation </w:t>
      </w:r>
      <w:r w:rsidRPr="00DA61E3">
        <w:rPr>
          <w:b/>
          <w:bCs w:val="0"/>
          <w:noProof/>
        </w:rPr>
        <w:t>3</w:t>
      </w:r>
      <w:r w:rsidRPr="00DA61E3">
        <w:rPr>
          <w:b/>
          <w:bCs w:val="0"/>
          <w:lang w:val="en-US"/>
        </w:rPr>
        <w:fldChar w:fldCharType="end"/>
      </w:r>
      <w:r>
        <w:rPr>
          <w:lang w:val="en-US"/>
        </w:rPr>
        <w:t>:</w:t>
      </w:r>
    </w:p>
    <w:p w14:paraId="34B55929" w14:textId="442E4135" w:rsidR="00DA61E3" w:rsidRPr="00DA61E3" w:rsidRDefault="00DF7750" w:rsidP="00DA61E3">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H</m:t>
              </m:r>
            </m:sub>
          </m:sSub>
        </m:oMath>
      </m:oMathPara>
    </w:p>
    <w:p w14:paraId="3D886E8A" w14:textId="5E9225C3" w:rsidR="00DA61E3" w:rsidRPr="00DA61E3" w:rsidRDefault="00DA61E3" w:rsidP="00DA61E3">
      <w:pPr>
        <w:pStyle w:val="UOB-FigStyle"/>
        <w:rPr>
          <w:b w:val="0"/>
          <w:bCs/>
          <w:lang w:val="en-US"/>
        </w:rPr>
      </w:pPr>
      <w:bookmarkStart w:id="59" w:name="_Ref59128620"/>
      <w:bookmarkStart w:id="60" w:name="_Toc59142995"/>
      <w:bookmarkStart w:id="61" w:name="_Ref59147809"/>
      <w:r>
        <w:t xml:space="preserve">Equation </w:t>
      </w:r>
      <w:fldSimple w:instr=" SEQ Equation \* ARABIC ">
        <w:r w:rsidR="00457EA0">
          <w:rPr>
            <w:noProof/>
          </w:rPr>
          <w:t>3</w:t>
        </w:r>
      </w:fldSimple>
      <w:bookmarkEnd w:id="59"/>
      <w:r>
        <w:t>:</w:t>
      </w:r>
      <w:r w:rsidRPr="00DA61E3">
        <w:rPr>
          <w:b w:val="0"/>
          <w:bCs/>
        </w:rPr>
        <w:t xml:space="preserve"> Calculation of Available Hospital Beds</w:t>
      </w:r>
      <w:bookmarkEnd w:id="60"/>
      <w:bookmarkEnd w:id="61"/>
    </w:p>
    <w:p w14:paraId="5D83C3DD" w14:textId="2A837FBD" w:rsidR="001E650A" w:rsidRDefault="001E650A" w:rsidP="00D33C27">
      <w:pPr>
        <w:ind w:firstLine="576"/>
        <w:jc w:val="both"/>
        <w:rPr>
          <w:lang w:val="en-US"/>
        </w:rPr>
      </w:pPr>
      <w:r>
        <w:rPr>
          <w:lang w:val="en-US"/>
        </w:rPr>
        <w:t xml:space="preserve">Furthermore, the total number of Field Intensive Care Units’ (FICU) beds and their occupancy rate, including both Isolation Centers and Quarantine Centers (IQC), will also be calculated based on publicly reported figures by Naar </w:t>
      </w:r>
      <w:r>
        <w:rPr>
          <w:lang w:val="en-US"/>
        </w:rPr>
        <w:fldChar w:fldCharType="begin" w:fldLock="1"/>
      </w:r>
      <w:r>
        <w:rPr>
          <w:lang w:val="en-US"/>
        </w:rPr>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Pr>
          <w:lang w:val="en-US"/>
        </w:rPr>
        <w:fldChar w:fldCharType="separate"/>
      </w:r>
      <w:r w:rsidRPr="004D615E">
        <w:rPr>
          <w:noProof/>
          <w:lang w:val="en-US"/>
        </w:rPr>
        <w:t>(2020)</w:t>
      </w:r>
      <w:r>
        <w:rPr>
          <w:lang w:val="en-US"/>
        </w:rPr>
        <w:fldChar w:fldCharType="end"/>
      </w:r>
      <w:r>
        <w:rPr>
          <w:lang w:val="en-US"/>
        </w:rPr>
        <w:t xml:space="preserve"> – which reported </w:t>
      </w:r>
      <w:r w:rsidRPr="005F4F34">
        <w:rPr>
          <w:lang w:val="en-US"/>
        </w:rPr>
        <w:t xml:space="preserve">4,257 </w:t>
      </w:r>
      <w:r>
        <w:rPr>
          <w:lang w:val="en-US"/>
        </w:rPr>
        <w:t xml:space="preserve">and </w:t>
      </w:r>
      <w:r w:rsidRPr="005F4F34">
        <w:rPr>
          <w:lang w:val="en-US"/>
        </w:rPr>
        <w:t xml:space="preserve">5,489 </w:t>
      </w:r>
      <w:r>
        <w:rPr>
          <w:lang w:val="en-US"/>
        </w:rPr>
        <w:t>beds in Isolation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oMath>
      <w:r>
        <w:rPr>
          <w:lang w:val="en-US"/>
        </w:rPr>
        <w:t>)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w:r>
        <w:rPr>
          <w:lang w:val="en-US"/>
        </w:rPr>
        <w:t>) respectively. The report also stated that 3,218 IC beds and 533 QC beds were occupied at the time of publishing</w:t>
      </w:r>
      <w:r w:rsidR="000D275B">
        <w:rPr>
          <w:lang w:val="en-US"/>
        </w:rPr>
        <w:t xml:space="preserve">, denoted as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oMath>
      <w:r w:rsidR="000D275B">
        <w:rPr>
          <w:sz w:val="26"/>
          <w:szCs w:val="22"/>
          <w:lang w:val="en-US"/>
        </w:rPr>
        <w:t xml:space="preserve"> and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oMath>
      <w:r w:rsidR="000D275B">
        <w:rPr>
          <w:sz w:val="26"/>
          <w:szCs w:val="22"/>
          <w:lang w:val="en-US"/>
        </w:rPr>
        <w:t xml:space="preserve"> respectively</w:t>
      </w:r>
      <w:r>
        <w:rPr>
          <w:lang w:val="en-US"/>
        </w:rPr>
        <w:t>. Using these variables, the total beds in isolation and quarantine centers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w:r>
        <w:rPr>
          <w:lang w:val="en-US"/>
        </w:rPr>
        <w:t xml:space="preserve">) </w:t>
      </w:r>
      <w:r w:rsidR="00725032">
        <w:rPr>
          <w:lang w:val="en-US"/>
        </w:rPr>
        <w:t>will</w:t>
      </w:r>
      <w:r>
        <w:rPr>
          <w:lang w:val="en-US"/>
        </w:rPr>
        <w:t xml:space="preserve"> be calculated as per the below </w:t>
      </w:r>
      <w:r w:rsidR="00D327A2">
        <w:rPr>
          <w:lang w:val="en-US"/>
        </w:rPr>
        <w:t xml:space="preserve">equation, </w:t>
      </w:r>
      <w:r w:rsidR="00D327A2" w:rsidRPr="00D327A2">
        <w:rPr>
          <w:b/>
          <w:bCs w:val="0"/>
          <w:lang w:val="en-US"/>
        </w:rPr>
        <w:fldChar w:fldCharType="begin"/>
      </w:r>
      <w:r w:rsidR="00D327A2" w:rsidRPr="00D327A2">
        <w:rPr>
          <w:b/>
          <w:bCs w:val="0"/>
          <w:lang w:val="en-US"/>
        </w:rPr>
        <w:instrText xml:space="preserve"> REF _Ref59126380 \h </w:instrText>
      </w:r>
      <w:r w:rsidR="00D327A2">
        <w:rPr>
          <w:b/>
          <w:bCs w:val="0"/>
          <w:lang w:val="en-US"/>
        </w:rPr>
        <w:instrText xml:space="preserve"> \* MERGEFORMAT </w:instrText>
      </w:r>
      <w:r w:rsidR="00D327A2" w:rsidRPr="00D327A2">
        <w:rPr>
          <w:b/>
          <w:bCs w:val="0"/>
          <w:lang w:val="en-US"/>
        </w:rPr>
      </w:r>
      <w:r w:rsidR="00D327A2" w:rsidRPr="00D327A2">
        <w:rPr>
          <w:b/>
          <w:bCs w:val="0"/>
          <w:lang w:val="en-US"/>
        </w:rPr>
        <w:fldChar w:fldCharType="separate"/>
      </w:r>
      <w:r w:rsidR="00DA61E3" w:rsidRPr="00DA61E3">
        <w:rPr>
          <w:b/>
          <w:bCs w:val="0"/>
        </w:rPr>
        <w:t xml:space="preserve">Equation </w:t>
      </w:r>
      <w:r w:rsidR="00DA61E3" w:rsidRPr="00DA61E3">
        <w:rPr>
          <w:b/>
          <w:bCs w:val="0"/>
          <w:noProof/>
        </w:rPr>
        <w:t>4</w:t>
      </w:r>
      <w:r w:rsidR="00D327A2" w:rsidRPr="00D327A2">
        <w:rPr>
          <w:b/>
          <w:bCs w:val="0"/>
          <w:lang w:val="en-US"/>
        </w:rPr>
        <w:fldChar w:fldCharType="end"/>
      </w:r>
      <w:r>
        <w:rPr>
          <w:lang w:val="en-US"/>
        </w:rPr>
        <w:t>:</w:t>
      </w:r>
    </w:p>
    <w:p w14:paraId="22FDDC9D" w14:textId="17AB561B" w:rsidR="001E650A" w:rsidRPr="00D327A2" w:rsidRDefault="00DF7750" w:rsidP="001E650A">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oMath>
      </m:oMathPara>
    </w:p>
    <w:p w14:paraId="231311E4" w14:textId="583FA431" w:rsidR="00D327A2" w:rsidRPr="00D327A2" w:rsidRDefault="00D327A2" w:rsidP="00D327A2">
      <w:pPr>
        <w:pStyle w:val="UOB-FigStyle"/>
        <w:rPr>
          <w:b w:val="0"/>
          <w:bCs/>
          <w:lang w:val="en-US"/>
        </w:rPr>
      </w:pPr>
      <w:bookmarkStart w:id="62" w:name="_Ref59126380"/>
      <w:bookmarkStart w:id="63" w:name="_Toc59142996"/>
      <w:r>
        <w:t xml:space="preserve">Equation </w:t>
      </w:r>
      <w:fldSimple w:instr=" SEQ Equation \* ARABIC ">
        <w:r w:rsidR="00457EA0">
          <w:rPr>
            <w:noProof/>
          </w:rPr>
          <w:t>4</w:t>
        </w:r>
      </w:fldSimple>
      <w:bookmarkEnd w:id="62"/>
      <w:r>
        <w:t>:</w:t>
      </w:r>
      <w:r w:rsidRPr="00D327A2">
        <w:rPr>
          <w:b w:val="0"/>
          <w:bCs/>
        </w:rPr>
        <w:t xml:space="preserve"> Calculation of Total IQC Beds</w:t>
      </w:r>
      <w:bookmarkEnd w:id="63"/>
    </w:p>
    <w:p w14:paraId="6A60741E" w14:textId="77777777" w:rsidR="00EE3DC3" w:rsidRDefault="00EE3DC3">
      <w:pPr>
        <w:spacing w:after="160" w:line="259" w:lineRule="auto"/>
        <w:rPr>
          <w:lang w:val="en-US"/>
        </w:rPr>
      </w:pPr>
      <w:r>
        <w:rPr>
          <w:lang w:val="en-US"/>
        </w:rPr>
        <w:br w:type="page"/>
      </w:r>
    </w:p>
    <w:p w14:paraId="00053906" w14:textId="1C1846CA" w:rsidR="001E650A" w:rsidRDefault="00725032" w:rsidP="00D33C27">
      <w:pPr>
        <w:ind w:firstLine="576"/>
        <w:jc w:val="both"/>
        <w:rPr>
          <w:lang w:val="en-US"/>
        </w:rPr>
      </w:pPr>
      <w:r>
        <w:rPr>
          <w:lang w:val="en-US"/>
        </w:rPr>
        <w:lastRenderedPageBreak/>
        <w:t>T</w:t>
      </w:r>
      <w:r w:rsidR="001E650A">
        <w:rPr>
          <w:lang w:val="en-US"/>
        </w:rPr>
        <w:t xml:space="preserve">he bed occupancy rate (BOR) in isolation and quarantine centers (denoted by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oMath>
      <w:r w:rsidR="001E650A">
        <w:rPr>
          <w:lang w:val="en-US"/>
        </w:rPr>
        <w:t xml:space="preserve">) </w:t>
      </w:r>
      <w:r>
        <w:rPr>
          <w:lang w:val="en-US"/>
        </w:rPr>
        <w:t>will</w:t>
      </w:r>
      <w:r w:rsidR="001E650A">
        <w:rPr>
          <w:lang w:val="en-US"/>
        </w:rPr>
        <w:t xml:space="preserve"> be calculated </w:t>
      </w:r>
      <w:r w:rsidR="00810E27">
        <w:rPr>
          <w:lang w:val="en-US"/>
        </w:rPr>
        <w:t>as</w:t>
      </w:r>
      <w:r w:rsidR="001E650A">
        <w:rPr>
          <w:lang w:val="en-US"/>
        </w:rPr>
        <w:t xml:space="preserve"> </w:t>
      </w:r>
      <w:r w:rsidR="00810E27">
        <w:rPr>
          <w:lang w:val="en-US"/>
        </w:rPr>
        <w:t>follows</w:t>
      </w:r>
      <w:r>
        <w:rPr>
          <w:lang w:val="en-US"/>
        </w:rPr>
        <w:t xml:space="preserve">, </w:t>
      </w:r>
      <w:r w:rsidRPr="00725032">
        <w:rPr>
          <w:b/>
          <w:bCs w:val="0"/>
          <w:lang w:val="en-US"/>
        </w:rPr>
        <w:fldChar w:fldCharType="begin"/>
      </w:r>
      <w:r w:rsidRPr="00725032">
        <w:rPr>
          <w:b/>
          <w:bCs w:val="0"/>
          <w:lang w:val="en-US"/>
        </w:rPr>
        <w:instrText xml:space="preserve"> REF _Ref59126509 \h </w:instrText>
      </w:r>
      <w:r>
        <w:rPr>
          <w:b/>
          <w:bCs w:val="0"/>
          <w:lang w:val="en-US"/>
        </w:rPr>
        <w:instrText xml:space="preserve"> \* MERGEFORMAT </w:instrText>
      </w:r>
      <w:r w:rsidRPr="00725032">
        <w:rPr>
          <w:b/>
          <w:bCs w:val="0"/>
          <w:lang w:val="en-US"/>
        </w:rPr>
      </w:r>
      <w:r w:rsidRPr="00725032">
        <w:rPr>
          <w:b/>
          <w:bCs w:val="0"/>
          <w:lang w:val="en-US"/>
        </w:rPr>
        <w:fldChar w:fldCharType="separate"/>
      </w:r>
      <w:r w:rsidR="00AD11A8" w:rsidRPr="00AD11A8">
        <w:rPr>
          <w:b/>
          <w:bCs w:val="0"/>
        </w:rPr>
        <w:t xml:space="preserve">Equation </w:t>
      </w:r>
      <w:r w:rsidR="00AD11A8" w:rsidRPr="00AD11A8">
        <w:rPr>
          <w:b/>
          <w:bCs w:val="0"/>
          <w:noProof/>
        </w:rPr>
        <w:t>5</w:t>
      </w:r>
      <w:r w:rsidRPr="00725032">
        <w:rPr>
          <w:b/>
          <w:bCs w:val="0"/>
          <w:lang w:val="en-US"/>
        </w:rPr>
        <w:fldChar w:fldCharType="end"/>
      </w:r>
      <w:r w:rsidR="001E650A">
        <w:rPr>
          <w:lang w:val="en-US"/>
        </w:rPr>
        <w:t>:</w:t>
      </w:r>
    </w:p>
    <w:p w14:paraId="63694151" w14:textId="0812287D" w:rsidR="001E650A" w:rsidRPr="00725032" w:rsidRDefault="00DF7750" w:rsidP="001E650A">
      <w:pPr>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Occupancy</m:t>
                  </m:r>
                </m:e>
                <m:sub>
                  <m:r>
                    <w:rPr>
                      <w:rFonts w:ascii="Cambria Math" w:hAnsi="Cambria Math" w:cs="Times New Roman"/>
                      <w:sz w:val="26"/>
                      <w:szCs w:val="22"/>
                      <w:lang w:val="en-US"/>
                    </w:rPr>
                    <m:t>QC</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QC</m:t>
                  </m:r>
                </m:sub>
              </m:sSub>
            </m:den>
          </m:f>
        </m:oMath>
      </m:oMathPara>
    </w:p>
    <w:p w14:paraId="3BA7FDDB" w14:textId="116C8198" w:rsidR="00725032" w:rsidRPr="00725032" w:rsidRDefault="00725032" w:rsidP="00725032">
      <w:pPr>
        <w:pStyle w:val="UOB-FigStyle"/>
        <w:rPr>
          <w:b w:val="0"/>
          <w:bCs/>
          <w:lang w:val="en-US"/>
        </w:rPr>
      </w:pPr>
      <w:bookmarkStart w:id="64" w:name="_Ref59126509"/>
      <w:bookmarkStart w:id="65" w:name="_Toc59142997"/>
      <w:r>
        <w:t xml:space="preserve">Equation </w:t>
      </w:r>
      <w:fldSimple w:instr=" SEQ Equation \* ARABIC ">
        <w:r w:rsidR="00457EA0">
          <w:rPr>
            <w:noProof/>
          </w:rPr>
          <w:t>5</w:t>
        </w:r>
      </w:fldSimple>
      <w:bookmarkEnd w:id="64"/>
      <w:r>
        <w:t>:</w:t>
      </w:r>
      <w:r w:rsidRPr="00725032">
        <w:rPr>
          <w:b w:val="0"/>
          <w:bCs/>
        </w:rPr>
        <w:t xml:space="preserve"> Calculation of IQC BOR</w:t>
      </w:r>
      <w:bookmarkEnd w:id="65"/>
    </w:p>
    <w:p w14:paraId="6E3C9EEB" w14:textId="367B83A4" w:rsidR="00AD11A8" w:rsidRDefault="00AD11A8" w:rsidP="00AD11A8">
      <w:pPr>
        <w:ind w:firstLine="576"/>
        <w:jc w:val="both"/>
        <w:rPr>
          <w:lang w:val="en-US"/>
        </w:rPr>
      </w:pPr>
      <w:r>
        <w:rPr>
          <w:lang w:val="en-US"/>
        </w:rPr>
        <w:t>To obtain the available isolation and quarantine centers beds</w:t>
      </w:r>
      <w:r w:rsidR="00344D28" w:rsidRPr="00344D28">
        <w:rPr>
          <w:lang w:val="en-US"/>
        </w:rPr>
        <w:t xml:space="preserve"> </w:t>
      </w:r>
      <w:r w:rsidR="00344D28">
        <w:rPr>
          <w:lang w:val="en-US"/>
        </w:rPr>
        <w:t>(</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w:r w:rsidR="00344D28">
        <w:rPr>
          <w:lang w:val="en-US"/>
        </w:rPr>
        <w:t>) that can actually be utilized in the treatment of COVID-19 cases</w:t>
      </w:r>
      <w:r>
        <w:rPr>
          <w:lang w:val="en-US"/>
        </w:rPr>
        <w:t xml:space="preserve">, the total IQC beds and their occupancy rate will </w:t>
      </w:r>
      <w:r w:rsidR="0063410A">
        <w:rPr>
          <w:lang w:val="en-US"/>
        </w:rPr>
        <w:t xml:space="preserve">then </w:t>
      </w:r>
      <w:r>
        <w:rPr>
          <w:lang w:val="en-US"/>
        </w:rPr>
        <w:t xml:space="preserve">be used </w:t>
      </w:r>
      <w:r w:rsidR="00344D28">
        <w:rPr>
          <w:lang w:val="en-US"/>
        </w:rPr>
        <w:t xml:space="preserve">in </w:t>
      </w:r>
      <w:r>
        <w:rPr>
          <w:lang w:val="en-US"/>
        </w:rPr>
        <w:t xml:space="preserve">the below equation, </w:t>
      </w:r>
      <w:r w:rsidRPr="00AD11A8">
        <w:rPr>
          <w:b/>
          <w:bCs w:val="0"/>
          <w:lang w:val="en-US"/>
        </w:rPr>
        <w:fldChar w:fldCharType="begin"/>
      </w:r>
      <w:r w:rsidRPr="00AD11A8">
        <w:rPr>
          <w:b/>
          <w:bCs w:val="0"/>
          <w:lang w:val="en-US"/>
        </w:rPr>
        <w:instrText xml:space="preserve"> REF _Ref59128894 \h  \* MERGEFORMAT </w:instrText>
      </w:r>
      <w:r w:rsidRPr="00AD11A8">
        <w:rPr>
          <w:b/>
          <w:bCs w:val="0"/>
          <w:lang w:val="en-US"/>
        </w:rPr>
      </w:r>
      <w:r w:rsidRPr="00AD11A8">
        <w:rPr>
          <w:b/>
          <w:bCs w:val="0"/>
          <w:lang w:val="en-US"/>
        </w:rPr>
        <w:fldChar w:fldCharType="separate"/>
      </w:r>
      <w:r w:rsidRPr="00AD11A8">
        <w:rPr>
          <w:b/>
          <w:bCs w:val="0"/>
        </w:rPr>
        <w:t xml:space="preserve">Equation </w:t>
      </w:r>
      <w:r w:rsidRPr="00AD11A8">
        <w:rPr>
          <w:b/>
          <w:bCs w:val="0"/>
          <w:noProof/>
        </w:rPr>
        <w:t>6</w:t>
      </w:r>
      <w:r w:rsidRPr="00AD11A8">
        <w:rPr>
          <w:b/>
          <w:bCs w:val="0"/>
          <w:lang w:val="en-US"/>
        </w:rPr>
        <w:fldChar w:fldCharType="end"/>
      </w:r>
      <w:r>
        <w:rPr>
          <w:lang w:val="en-US"/>
        </w:rPr>
        <w:t>:</w:t>
      </w:r>
    </w:p>
    <w:p w14:paraId="26A98C0B" w14:textId="4667C262" w:rsidR="00AD11A8" w:rsidRPr="00DA61E3" w:rsidRDefault="00DF7750" w:rsidP="00AD11A8">
      <w:pPr>
        <w:ind w:firstLine="576"/>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BOR</m:t>
              </m:r>
            </m:e>
            <m:sub>
              <m:r>
                <w:rPr>
                  <w:rFonts w:ascii="Cambria Math" w:hAnsi="Cambria Math" w:cs="Times New Roman"/>
                  <w:sz w:val="26"/>
                  <w:szCs w:val="22"/>
                  <w:lang w:val="en-US"/>
                </w:rPr>
                <m:t>IQC</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Total Beds</m:t>
              </m:r>
            </m:e>
            <m:sub>
              <m:r>
                <w:rPr>
                  <w:rFonts w:ascii="Cambria Math" w:hAnsi="Cambria Math" w:cs="Times New Roman"/>
                  <w:sz w:val="26"/>
                  <w:szCs w:val="22"/>
                  <w:lang w:val="en-US"/>
                </w:rPr>
                <m:t>IQC</m:t>
              </m:r>
            </m:sub>
          </m:sSub>
        </m:oMath>
      </m:oMathPara>
    </w:p>
    <w:p w14:paraId="516E4069" w14:textId="318B760A" w:rsidR="00AD11A8" w:rsidRPr="00DA61E3" w:rsidRDefault="00AD11A8" w:rsidP="00AD11A8">
      <w:pPr>
        <w:pStyle w:val="UOB-FigStyle"/>
        <w:rPr>
          <w:b w:val="0"/>
          <w:bCs/>
          <w:lang w:val="en-US"/>
        </w:rPr>
      </w:pPr>
      <w:bookmarkStart w:id="66" w:name="_Ref59128894"/>
      <w:bookmarkStart w:id="67" w:name="_Toc59142998"/>
      <w:r>
        <w:t xml:space="preserve">Equation </w:t>
      </w:r>
      <w:fldSimple w:instr=" SEQ Equation \* ARABIC ">
        <w:r w:rsidR="00457EA0">
          <w:rPr>
            <w:noProof/>
          </w:rPr>
          <w:t>6</w:t>
        </w:r>
      </w:fldSimple>
      <w:bookmarkEnd w:id="66"/>
      <w:r>
        <w:t>:</w:t>
      </w:r>
      <w:r w:rsidRPr="00DA61E3">
        <w:rPr>
          <w:b w:val="0"/>
          <w:bCs/>
        </w:rPr>
        <w:t xml:space="preserve"> Calculation of Available </w:t>
      </w:r>
      <w:r w:rsidR="008056EE">
        <w:rPr>
          <w:b w:val="0"/>
          <w:bCs/>
        </w:rPr>
        <w:t>IQC</w:t>
      </w:r>
      <w:r w:rsidRPr="00DA61E3">
        <w:rPr>
          <w:b w:val="0"/>
          <w:bCs/>
        </w:rPr>
        <w:t xml:space="preserve"> Beds</w:t>
      </w:r>
      <w:bookmarkEnd w:id="67"/>
    </w:p>
    <w:p w14:paraId="0C91A729" w14:textId="1F9E8C7F" w:rsidR="006271D0" w:rsidRDefault="006271D0" w:rsidP="006271D0">
      <w:pPr>
        <w:ind w:firstLine="720"/>
        <w:jc w:val="both"/>
        <w:rPr>
          <w:lang w:val="en-US"/>
        </w:rPr>
      </w:pPr>
      <w:r>
        <w:rPr>
          <w:lang w:val="en-US"/>
        </w:rPr>
        <w:t>To conclude on the total available beds</w:t>
      </w:r>
      <w:r w:rsidR="005E7A22">
        <w:rPr>
          <w:lang w:val="en-US"/>
        </w:rPr>
        <w:t xml:space="preserve">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oMath>
      <w:r w:rsidR="005E7A22">
        <w:rPr>
          <w:lang w:val="en-US"/>
        </w:rPr>
        <w:t>)</w:t>
      </w:r>
      <w:r>
        <w:rPr>
          <w:lang w:val="en-US"/>
        </w:rPr>
        <w:t xml:space="preserve"> in the Kingdom of Bahrain, a simple addition</w:t>
      </w:r>
      <w:r w:rsidR="00457EA0">
        <w:rPr>
          <w:lang w:val="en-US"/>
        </w:rPr>
        <w:t xml:space="preserve"> </w:t>
      </w:r>
      <w:r>
        <w:rPr>
          <w:lang w:val="en-US"/>
        </w:rPr>
        <w:t xml:space="preserve">of the available hospital beds and the available IQC beds </w:t>
      </w:r>
      <w:r w:rsidR="005E7A22">
        <w:rPr>
          <w:lang w:val="en-US"/>
        </w:rPr>
        <w:t>will be performed</w:t>
      </w:r>
      <w:r w:rsidR="00457EA0">
        <w:rPr>
          <w:lang w:val="en-US"/>
        </w:rPr>
        <w:t xml:space="preserve">, </w:t>
      </w:r>
      <w:r w:rsidR="00457EA0" w:rsidRPr="00457EA0">
        <w:rPr>
          <w:b/>
          <w:bCs w:val="0"/>
          <w:lang w:val="en-US"/>
        </w:rPr>
        <w:fldChar w:fldCharType="begin"/>
      </w:r>
      <w:r w:rsidR="00457EA0" w:rsidRPr="00457EA0">
        <w:rPr>
          <w:b/>
          <w:bCs w:val="0"/>
          <w:lang w:val="en-US"/>
        </w:rPr>
        <w:instrText xml:space="preserve"> REF _Ref59129453 \h </w:instrText>
      </w:r>
      <w:r w:rsidR="00457EA0">
        <w:rPr>
          <w:b/>
          <w:bCs w:val="0"/>
          <w:lang w:val="en-US"/>
        </w:rPr>
        <w:instrText xml:space="preserve"> \* MERGEFORMAT </w:instrText>
      </w:r>
      <w:r w:rsidR="00457EA0" w:rsidRPr="00457EA0">
        <w:rPr>
          <w:b/>
          <w:bCs w:val="0"/>
          <w:lang w:val="en-US"/>
        </w:rPr>
      </w:r>
      <w:r w:rsidR="00457EA0" w:rsidRPr="00457EA0">
        <w:rPr>
          <w:b/>
          <w:bCs w:val="0"/>
          <w:lang w:val="en-US"/>
        </w:rPr>
        <w:fldChar w:fldCharType="separate"/>
      </w:r>
      <w:r w:rsidR="00AA3740" w:rsidRPr="00AA3740">
        <w:rPr>
          <w:b/>
          <w:bCs w:val="0"/>
        </w:rPr>
        <w:t xml:space="preserve">Equation </w:t>
      </w:r>
      <w:r w:rsidR="00AA3740" w:rsidRPr="00AA3740">
        <w:rPr>
          <w:b/>
          <w:bCs w:val="0"/>
          <w:noProof/>
        </w:rPr>
        <w:t>7</w:t>
      </w:r>
      <w:r w:rsidR="00457EA0" w:rsidRPr="00457EA0">
        <w:rPr>
          <w:b/>
          <w:bCs w:val="0"/>
          <w:lang w:val="en-US"/>
        </w:rPr>
        <w:fldChar w:fldCharType="end"/>
      </w:r>
      <w:r>
        <w:rPr>
          <w:lang w:val="en-US"/>
        </w:rPr>
        <w:t>:</w:t>
      </w:r>
    </w:p>
    <w:p w14:paraId="6ECB99D9" w14:textId="7CE74F01" w:rsidR="00457EA0" w:rsidRPr="00457EA0" w:rsidRDefault="00DF7750" w:rsidP="006271D0">
      <w:pPr>
        <w:ind w:firstLine="720"/>
        <w:jc w:val="both"/>
        <w:rPr>
          <w:sz w:val="26"/>
          <w:szCs w:val="22"/>
          <w:lang w:val="en-US"/>
        </w:rPr>
      </w:pPr>
      <m:oMathPara>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T</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H</m:t>
              </m:r>
            </m:sub>
          </m:sSub>
          <m:r>
            <w:rPr>
              <w:rFonts w:ascii="Cambria Math" w:hAnsi="Cambria Math" w:cs="Times New Roman"/>
              <w:sz w:val="26"/>
              <w:szCs w:val="22"/>
              <w:lang w:val="en-US"/>
            </w:rPr>
            <m:t>+</m:t>
          </m:r>
          <m:sSub>
            <m:sSubPr>
              <m:ctrlPr>
                <w:rPr>
                  <w:rFonts w:ascii="Cambria Math" w:hAnsi="Cambria Math" w:cs="Times New Roman"/>
                  <w:i/>
                  <w:sz w:val="26"/>
                  <w:szCs w:val="22"/>
                  <w:lang w:val="en-US"/>
                </w:rPr>
              </m:ctrlPr>
            </m:sSubPr>
            <m:e>
              <m:r>
                <w:rPr>
                  <w:rFonts w:ascii="Cambria Math" w:hAnsi="Cambria Math" w:cs="Times New Roman"/>
                  <w:sz w:val="26"/>
                  <w:szCs w:val="22"/>
                  <w:lang w:val="en-US"/>
                </w:rPr>
                <m:t>Available Beds</m:t>
              </m:r>
            </m:e>
            <m:sub>
              <m:r>
                <w:rPr>
                  <w:rFonts w:ascii="Cambria Math" w:hAnsi="Cambria Math" w:cs="Times New Roman"/>
                  <w:sz w:val="26"/>
                  <w:szCs w:val="22"/>
                  <w:lang w:val="en-US"/>
                </w:rPr>
                <m:t>IQC</m:t>
              </m:r>
            </m:sub>
          </m:sSub>
        </m:oMath>
      </m:oMathPara>
    </w:p>
    <w:p w14:paraId="50CEC915" w14:textId="5AE86FC6" w:rsidR="00457EA0" w:rsidRPr="00457EA0" w:rsidRDefault="00457EA0" w:rsidP="00457EA0">
      <w:pPr>
        <w:pStyle w:val="UOB-FigStyle"/>
        <w:rPr>
          <w:b w:val="0"/>
          <w:bCs/>
          <w:lang w:val="en-US"/>
        </w:rPr>
      </w:pPr>
      <w:bookmarkStart w:id="68" w:name="_Ref59129453"/>
      <w:bookmarkStart w:id="69" w:name="_Toc59142999"/>
      <w:r>
        <w:t xml:space="preserve">Equation </w:t>
      </w:r>
      <w:fldSimple w:instr=" SEQ Equation \* ARABIC ">
        <w:r w:rsidR="00EB3FE1">
          <w:rPr>
            <w:noProof/>
          </w:rPr>
          <w:t>7</w:t>
        </w:r>
      </w:fldSimple>
      <w:bookmarkEnd w:id="68"/>
      <w:r>
        <w:t>:</w:t>
      </w:r>
      <w:r w:rsidRPr="00457EA0">
        <w:rPr>
          <w:b w:val="0"/>
          <w:bCs/>
        </w:rPr>
        <w:t xml:space="preserve"> Calculation of Total Available Beds</w:t>
      </w:r>
      <w:bookmarkEnd w:id="69"/>
    </w:p>
    <w:p w14:paraId="57FBABB9" w14:textId="30A6D902" w:rsidR="001E650A" w:rsidRDefault="00EE3DC3" w:rsidP="001E650A">
      <w:pPr>
        <w:ind w:firstLine="720"/>
        <w:jc w:val="both"/>
        <w:rPr>
          <w:lang w:val="en-US"/>
        </w:rPr>
      </w:pPr>
      <w:r>
        <w:rPr>
          <w:lang w:val="en-US"/>
        </w:rPr>
        <w:t xml:space="preserve">As of the </w:t>
      </w:r>
      <w:r w:rsidR="00D33C27" w:rsidRPr="00E8251E">
        <w:rPr>
          <w:lang w:val="en-US"/>
        </w:rPr>
        <w:t>1</w:t>
      </w:r>
      <w:r w:rsidR="00D33C27" w:rsidRPr="00E8251E">
        <w:rPr>
          <w:vertAlign w:val="superscript"/>
          <w:lang w:val="en-US"/>
        </w:rPr>
        <w:t>st</w:t>
      </w:r>
      <w:r w:rsidR="00D33C27" w:rsidRPr="00E8251E">
        <w:rPr>
          <w:lang w:val="en-US"/>
        </w:rPr>
        <w:t xml:space="preserve"> of August 2020</w:t>
      </w:r>
      <w:r w:rsidR="00D33C27">
        <w:rPr>
          <w:lang w:val="en-US"/>
        </w:rPr>
        <w:t>,</w:t>
      </w:r>
      <w:r w:rsidR="001E650A">
        <w:rPr>
          <w:lang w:val="en-US"/>
        </w:rPr>
        <w:t xml:space="preserve"> </w:t>
      </w:r>
      <w:r>
        <w:rPr>
          <w:lang w:val="en-US"/>
        </w:rPr>
        <w:t xml:space="preserve">the current </w:t>
      </w:r>
      <w:r w:rsidR="001E650A">
        <w:rPr>
          <w:lang w:val="en-US"/>
        </w:rPr>
        <w:t>number of active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oMath>
      <w:r w:rsidR="001E650A">
        <w:rPr>
          <w:sz w:val="26"/>
          <w:szCs w:val="22"/>
          <w:lang w:val="en-US"/>
        </w:rPr>
        <w:t>)</w:t>
      </w:r>
      <w:r w:rsidR="001E650A">
        <w:rPr>
          <w:lang w:val="en-US"/>
        </w:rPr>
        <w:t xml:space="preserve"> and hospitalized cases (</w:t>
      </w:r>
      <m:oMath>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oMath>
      <w:r w:rsidR="001E650A">
        <w:rPr>
          <w:sz w:val="26"/>
          <w:szCs w:val="22"/>
          <w:lang w:val="en-US"/>
        </w:rPr>
        <w:t>)</w:t>
      </w:r>
      <w:r w:rsidR="001E650A">
        <w:rPr>
          <w:lang w:val="en-US"/>
        </w:rPr>
        <w:t xml:space="preserve"> </w:t>
      </w:r>
      <w:r w:rsidR="00C8697C">
        <w:rPr>
          <w:lang w:val="en-US"/>
        </w:rPr>
        <w:t xml:space="preserve">will be extracted </w:t>
      </w:r>
      <w:r w:rsidR="001E650A">
        <w:rPr>
          <w:lang w:val="en-US"/>
        </w:rPr>
        <w:t xml:space="preserve">from Bahrain’s Ministry of Health </w:t>
      </w:r>
      <w:r w:rsidR="001E650A">
        <w:rPr>
          <w:lang w:val="en-US"/>
        </w:rPr>
        <w:fldChar w:fldCharType="begin" w:fldLock="1"/>
      </w:r>
      <w:r w:rsidR="001E650A">
        <w:rPr>
          <w:lang w:val="en-US"/>
        </w:rPr>
        <w:instrText>ADDIN CSL_CITATION {"citationItems":[{"id":"ITEM-1","itemData":{"URL":"https://www.moh.gov.bh/?lang=en","accessed":{"date-parts":[["2020","8","1"]]},"author":[{"dropping-particle":"","family":"Ministry of Health","given":"","non-dropping-particle":"","parse-names":false,"suffix":""}],"id":"ITEM-1","issued":{"date-parts":[["2020"]]},"title":"Coronavirus COVID-19 - Summary of Cases","type":"webpage"},"suppress-author":1,"uris":["http://www.mendeley.com/documents/?uuid=fb403653-3307-464e-8879-fd094c7d8d85"]}],"mendeley":{"formattedCitation":"(2020)","plainTextFormattedCitation":"(2020)","previouslyFormattedCitation":"(2020)"},"properties":{"noteIndex":0},"schema":"https://github.com/citation-style-language/schema/raw/master/csl-citation.json"}</w:instrText>
      </w:r>
      <w:r w:rsidR="001E650A">
        <w:rPr>
          <w:lang w:val="en-US"/>
        </w:rPr>
        <w:fldChar w:fldCharType="separate"/>
      </w:r>
      <w:r w:rsidR="001E650A" w:rsidRPr="00F558A1">
        <w:rPr>
          <w:noProof/>
          <w:lang w:val="en-US"/>
        </w:rPr>
        <w:t>(2020)</w:t>
      </w:r>
      <w:r w:rsidR="001E650A">
        <w:rPr>
          <w:lang w:val="en-US"/>
        </w:rPr>
        <w:fldChar w:fldCharType="end"/>
      </w:r>
      <w:r w:rsidR="001E650A">
        <w:rPr>
          <w:lang w:val="en-US"/>
        </w:rPr>
        <w:t xml:space="preserve"> public daily report and calculate the current hospitalization rate (</w:t>
      </w:r>
      <m:oMath>
        <m:r>
          <w:rPr>
            <w:rFonts w:ascii="Cambria Math" w:hAnsi="Cambria Math"/>
            <w:lang w:val="en-US"/>
          </w:rPr>
          <m:t>HR</m:t>
        </m:r>
      </m:oMath>
      <w:r w:rsidR="001E650A">
        <w:rPr>
          <w:lang w:val="en-US"/>
        </w:rPr>
        <w:t>),</w:t>
      </w:r>
      <w:r w:rsidR="00361D8C">
        <w:rPr>
          <w:lang w:val="en-US"/>
        </w:rPr>
        <w:t xml:space="preserve"> using the following equation, </w:t>
      </w:r>
      <w:r w:rsidR="00231AD6" w:rsidRPr="00231AD6">
        <w:rPr>
          <w:b/>
          <w:bCs w:val="0"/>
          <w:lang w:val="en-US"/>
        </w:rPr>
        <w:fldChar w:fldCharType="begin"/>
      </w:r>
      <w:r w:rsidR="00231AD6" w:rsidRPr="00231AD6">
        <w:rPr>
          <w:b/>
          <w:bCs w:val="0"/>
          <w:lang w:val="en-US"/>
        </w:rPr>
        <w:instrText xml:space="preserve"> REF _Ref59126987 \h </w:instrText>
      </w:r>
      <w:r w:rsidR="00231AD6">
        <w:rPr>
          <w:b/>
          <w:bCs w:val="0"/>
          <w:lang w:val="en-US"/>
        </w:rPr>
        <w:instrText xml:space="preserve"> \* MERGEFORMAT </w:instrText>
      </w:r>
      <w:r w:rsidR="00231AD6" w:rsidRPr="00231AD6">
        <w:rPr>
          <w:b/>
          <w:bCs w:val="0"/>
          <w:lang w:val="en-US"/>
        </w:rPr>
      </w:r>
      <w:r w:rsidR="00231AD6" w:rsidRPr="00231AD6">
        <w:rPr>
          <w:b/>
          <w:bCs w:val="0"/>
          <w:lang w:val="en-US"/>
        </w:rPr>
        <w:fldChar w:fldCharType="separate"/>
      </w:r>
      <w:r w:rsidR="00801F66" w:rsidRPr="00801F66">
        <w:rPr>
          <w:b/>
          <w:bCs w:val="0"/>
        </w:rPr>
        <w:t xml:space="preserve">Equation </w:t>
      </w:r>
      <w:r w:rsidR="00801F66" w:rsidRPr="00801F66">
        <w:rPr>
          <w:b/>
          <w:bCs w:val="0"/>
          <w:noProof/>
        </w:rPr>
        <w:t>8</w:t>
      </w:r>
      <w:r w:rsidR="00231AD6" w:rsidRPr="00231AD6">
        <w:rPr>
          <w:b/>
          <w:bCs w:val="0"/>
          <w:lang w:val="en-US"/>
        </w:rPr>
        <w:fldChar w:fldCharType="end"/>
      </w:r>
      <w:r w:rsidR="001E650A">
        <w:rPr>
          <w:lang w:val="en-US"/>
        </w:rPr>
        <w:t>:</w:t>
      </w:r>
    </w:p>
    <w:p w14:paraId="6CF7C41A" w14:textId="16C3D2A0" w:rsidR="001E650A" w:rsidRPr="00361D8C" w:rsidRDefault="001E650A" w:rsidP="001E650A">
      <w:pPr>
        <w:jc w:val="both"/>
        <w:rPr>
          <w:sz w:val="26"/>
          <w:szCs w:val="22"/>
          <w:lang w:val="en-US"/>
        </w:rPr>
      </w:pPr>
      <m:oMathPara>
        <m:oMath>
          <m:r>
            <w:rPr>
              <w:rFonts w:ascii="Cambria Math" w:hAnsi="Cambria Math" w:cs="Times New Roman"/>
              <w:sz w:val="26"/>
              <w:szCs w:val="22"/>
              <w:lang w:val="en-US"/>
            </w:rPr>
            <m:t>HR=</m:t>
          </m:r>
          <m:f>
            <m:fPr>
              <m:ctrlPr>
                <w:rPr>
                  <w:rFonts w:ascii="Cambria Math" w:hAnsi="Cambria Math" w:cs="Times New Roman"/>
                  <w:i/>
                  <w:sz w:val="26"/>
                  <w:szCs w:val="22"/>
                  <w:lang w:val="en-US"/>
                </w:rPr>
              </m:ctrlPr>
            </m:fPr>
            <m:num>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HP</m:t>
                  </m:r>
                </m:sub>
              </m:sSub>
            </m:num>
            <m:den>
              <m:sSub>
                <m:sSubPr>
                  <m:ctrlPr>
                    <w:rPr>
                      <w:rFonts w:ascii="Cambria Math" w:hAnsi="Cambria Math" w:cs="Times New Roman"/>
                      <w:i/>
                      <w:sz w:val="26"/>
                      <w:szCs w:val="22"/>
                      <w:lang w:val="en-US"/>
                    </w:rPr>
                  </m:ctrlPr>
                </m:sSubPr>
                <m:e>
                  <m:r>
                    <w:rPr>
                      <w:rFonts w:ascii="Cambria Math" w:hAnsi="Cambria Math" w:cs="Times New Roman"/>
                      <w:sz w:val="26"/>
                      <w:szCs w:val="22"/>
                      <w:lang w:val="en-US"/>
                    </w:rPr>
                    <m:t>Cases</m:t>
                  </m:r>
                </m:e>
                <m:sub>
                  <m:r>
                    <w:rPr>
                      <w:rFonts w:ascii="Cambria Math" w:hAnsi="Cambria Math" w:cs="Times New Roman"/>
                      <w:sz w:val="26"/>
                      <w:szCs w:val="22"/>
                      <w:lang w:val="en-US"/>
                    </w:rPr>
                    <m:t>A</m:t>
                  </m:r>
                </m:sub>
              </m:sSub>
            </m:den>
          </m:f>
        </m:oMath>
      </m:oMathPara>
    </w:p>
    <w:p w14:paraId="2F4E4B3C" w14:textId="3223F1CE" w:rsidR="00361D8C" w:rsidRPr="00361D8C" w:rsidRDefault="00361D8C" w:rsidP="00361D8C">
      <w:pPr>
        <w:pStyle w:val="UOB-FigStyle"/>
        <w:rPr>
          <w:b w:val="0"/>
          <w:bCs/>
          <w:lang w:val="en-US"/>
        </w:rPr>
      </w:pPr>
      <w:bookmarkStart w:id="70" w:name="_Ref59126987"/>
      <w:bookmarkStart w:id="71" w:name="_Toc59143000"/>
      <w:r>
        <w:t xml:space="preserve">Equation </w:t>
      </w:r>
      <w:fldSimple w:instr=" SEQ Equation \* ARABIC ">
        <w:r w:rsidR="00EB3FE1">
          <w:rPr>
            <w:noProof/>
          </w:rPr>
          <w:t>8</w:t>
        </w:r>
      </w:fldSimple>
      <w:bookmarkEnd w:id="70"/>
      <w:r>
        <w:t>:</w:t>
      </w:r>
      <w:r w:rsidRPr="00361D8C">
        <w:rPr>
          <w:b w:val="0"/>
          <w:bCs/>
        </w:rPr>
        <w:t xml:space="preserve"> Calculation of Current Hospitalization Rate</w:t>
      </w:r>
      <w:bookmarkEnd w:id="71"/>
    </w:p>
    <w:p w14:paraId="4BAE4662" w14:textId="55999530" w:rsidR="001E650A" w:rsidRDefault="00A027DB" w:rsidP="001963C1">
      <w:pPr>
        <w:ind w:firstLine="720"/>
        <w:jc w:val="both"/>
        <w:rPr>
          <w:lang w:val="en-US"/>
        </w:rPr>
      </w:pPr>
      <w:r>
        <w:rPr>
          <w:lang w:val="en-US"/>
        </w:rPr>
        <w:t>Lastly, u</w:t>
      </w:r>
      <w:r w:rsidR="00086D3F">
        <w:rPr>
          <w:lang w:val="en-US"/>
        </w:rPr>
        <w:t>sing the current hospitalization rate (</w:t>
      </w:r>
      <m:oMath>
        <m:r>
          <w:rPr>
            <w:rFonts w:ascii="Cambria Math" w:hAnsi="Cambria Math"/>
            <w:lang w:val="en-US"/>
          </w:rPr>
          <m:t>HR</m:t>
        </m:r>
      </m:oMath>
      <w:r w:rsidR="00086D3F">
        <w:rPr>
          <w:lang w:val="en-US"/>
        </w:rPr>
        <w:t>), and the projected total number of cases, the projected hospitalized cases on a given day (</w:t>
      </w:r>
      <m:oMath>
        <m:r>
          <m:rPr>
            <m:sty m:val="bi"/>
          </m:rPr>
          <w:rPr>
            <w:rFonts w:ascii="Cambria Math" w:hAnsi="Cambria Math"/>
            <w:lang w:val="en-US"/>
          </w:rPr>
          <m:t>t</m:t>
        </m:r>
      </m:oMath>
      <w:r w:rsidR="00086D3F">
        <w:rPr>
          <w:lang w:val="en-US"/>
        </w:rPr>
        <w:t xml:space="preserve">) will be calculated </w:t>
      </w:r>
      <w:r w:rsidR="00423CE6">
        <w:rPr>
          <w:lang w:val="en-US"/>
        </w:rPr>
        <w:t xml:space="preserve">by multiplying the </w:t>
      </w:r>
      <m:oMath>
        <m:r>
          <w:rPr>
            <w:rFonts w:ascii="Cambria Math" w:hAnsi="Cambria Math" w:cs="Times New Roman"/>
            <w:sz w:val="26"/>
            <w:szCs w:val="22"/>
            <w:lang w:val="en-US"/>
          </w:rPr>
          <m:t>HR</m:t>
        </m:r>
      </m:oMath>
      <w:r w:rsidR="00423CE6">
        <w:rPr>
          <w:lang w:val="en-US"/>
        </w:rPr>
        <w:t xml:space="preserve"> with the projected hospitalized cases on that given day (</w:t>
      </w:r>
      <m:oMath>
        <m:r>
          <m:rPr>
            <m:sty m:val="bi"/>
          </m:rPr>
          <w:rPr>
            <w:rFonts w:ascii="Cambria Math" w:hAnsi="Cambria Math"/>
            <w:lang w:val="en-US"/>
          </w:rPr>
          <m:t>t</m:t>
        </m:r>
      </m:oMath>
      <w:r w:rsidR="00423CE6">
        <w:rPr>
          <w:lang w:val="en-US"/>
        </w:rPr>
        <w:t>) as per the below</w:t>
      </w:r>
      <w:r w:rsidR="00086D3F">
        <w:rPr>
          <w:lang w:val="en-US"/>
        </w:rPr>
        <w:t xml:space="preserve">, </w:t>
      </w:r>
      <w:r w:rsidR="006B6BB4" w:rsidRPr="006B6BB4">
        <w:rPr>
          <w:b/>
          <w:bCs w:val="0"/>
          <w:lang w:val="en-US"/>
        </w:rPr>
        <w:fldChar w:fldCharType="begin"/>
      </w:r>
      <w:r w:rsidR="006B6BB4" w:rsidRPr="006B6BB4">
        <w:rPr>
          <w:b/>
          <w:bCs w:val="0"/>
          <w:lang w:val="en-US"/>
        </w:rPr>
        <w:instrText xml:space="preserve"> REF _Ref59127205 \h </w:instrText>
      </w:r>
      <w:r w:rsidR="006B6BB4">
        <w:rPr>
          <w:b/>
          <w:bCs w:val="0"/>
          <w:lang w:val="en-US"/>
        </w:rPr>
        <w:instrText xml:space="preserve"> \* MERGEFORMAT </w:instrText>
      </w:r>
      <w:r w:rsidR="006B6BB4" w:rsidRPr="006B6BB4">
        <w:rPr>
          <w:b/>
          <w:bCs w:val="0"/>
          <w:lang w:val="en-US"/>
        </w:rPr>
      </w:r>
      <w:r w:rsidR="006B6BB4" w:rsidRPr="006B6BB4">
        <w:rPr>
          <w:b/>
          <w:bCs w:val="0"/>
          <w:lang w:val="en-US"/>
        </w:rPr>
        <w:fldChar w:fldCharType="separate"/>
      </w:r>
      <w:r w:rsidR="00801F66" w:rsidRPr="00801F66">
        <w:rPr>
          <w:b/>
          <w:bCs w:val="0"/>
        </w:rPr>
        <w:t xml:space="preserve">Equation </w:t>
      </w:r>
      <w:r w:rsidR="00801F66" w:rsidRPr="00801F66">
        <w:rPr>
          <w:b/>
          <w:bCs w:val="0"/>
          <w:noProof/>
        </w:rPr>
        <w:t>9</w:t>
      </w:r>
      <w:r w:rsidR="006B6BB4" w:rsidRPr="006B6BB4">
        <w:rPr>
          <w:b/>
          <w:bCs w:val="0"/>
          <w:lang w:val="en-US"/>
        </w:rPr>
        <w:fldChar w:fldCharType="end"/>
      </w:r>
      <w:r w:rsidR="00086D3F">
        <w:rPr>
          <w:lang w:val="en-US"/>
        </w:rPr>
        <w:t>:</w:t>
      </w:r>
    </w:p>
    <w:p w14:paraId="7B8A471F" w14:textId="4951F121" w:rsidR="00086D3F" w:rsidRPr="0048662B" w:rsidRDefault="00086D3F" w:rsidP="001E650A">
      <w:pPr>
        <w:jc w:val="both"/>
        <w:rPr>
          <w:sz w:val="26"/>
          <w:szCs w:val="22"/>
          <w:lang w:val="en-US"/>
        </w:rPr>
      </w:pPr>
      <m:oMathPara>
        <m:oMath>
          <m:r>
            <w:rPr>
              <w:rFonts w:ascii="Cambria Math" w:hAnsi="Cambria Math" w:cs="Times New Roman"/>
              <w:sz w:val="26"/>
              <w:szCs w:val="22"/>
              <w:lang w:val="en-US"/>
            </w:rPr>
            <m:t>Projected Hospitalized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=Projected Total Cases</m:t>
          </m:r>
          <m:d>
            <m:dPr>
              <m:ctrlPr>
                <w:rPr>
                  <w:rFonts w:ascii="Cambria Math" w:hAnsi="Cambria Math" w:cs="Times New Roman"/>
                  <w:i/>
                  <w:sz w:val="26"/>
                  <w:szCs w:val="22"/>
                  <w:lang w:val="en-US"/>
                </w:rPr>
              </m:ctrlPr>
            </m:dPr>
            <m:e>
              <m:r>
                <m:rPr>
                  <m:sty m:val="bi"/>
                </m:rPr>
                <w:rPr>
                  <w:rFonts w:ascii="Cambria Math" w:hAnsi="Cambria Math" w:cs="Times New Roman"/>
                  <w:sz w:val="26"/>
                  <w:szCs w:val="22"/>
                  <w:lang w:val="en-US"/>
                </w:rPr>
                <m:t>t</m:t>
              </m:r>
            </m:e>
          </m:d>
          <m:r>
            <w:rPr>
              <w:rFonts w:ascii="Cambria Math" w:hAnsi="Cambria Math" w:cs="Times New Roman"/>
              <w:sz w:val="26"/>
              <w:szCs w:val="22"/>
              <w:lang w:val="en-US"/>
            </w:rPr>
            <m:t>×HR</m:t>
          </m:r>
        </m:oMath>
      </m:oMathPara>
    </w:p>
    <w:p w14:paraId="65682D8F" w14:textId="7D01C1A4" w:rsidR="0048662B" w:rsidRPr="0048662B" w:rsidRDefault="0048662B" w:rsidP="0048662B">
      <w:pPr>
        <w:pStyle w:val="UOB-FigStyle"/>
        <w:rPr>
          <w:b w:val="0"/>
          <w:bCs/>
          <w:lang w:val="en-US"/>
        </w:rPr>
      </w:pPr>
      <w:bookmarkStart w:id="72" w:name="_Ref59127205"/>
      <w:bookmarkStart w:id="73" w:name="_Toc59143001"/>
      <w:r>
        <w:t xml:space="preserve">Equation </w:t>
      </w:r>
      <w:fldSimple w:instr=" SEQ Equation \* ARABIC ">
        <w:r w:rsidR="00EB3FE1">
          <w:rPr>
            <w:noProof/>
          </w:rPr>
          <w:t>9</w:t>
        </w:r>
      </w:fldSimple>
      <w:bookmarkEnd w:id="72"/>
      <w:r>
        <w:t>:</w:t>
      </w:r>
      <w:r w:rsidRPr="0048662B">
        <w:rPr>
          <w:b w:val="0"/>
          <w:bCs/>
        </w:rPr>
        <w:t xml:space="preserve"> Calculation of Projected Hospitalized Cases</w:t>
      </w:r>
      <w:bookmarkEnd w:id="73"/>
    </w:p>
    <w:p w14:paraId="09705D5F" w14:textId="217ED448" w:rsidR="00FB5273" w:rsidRDefault="00FB5273" w:rsidP="00713190">
      <w:pPr>
        <w:ind w:firstLine="720"/>
        <w:jc w:val="both"/>
        <w:rPr>
          <w:lang w:val="en-US"/>
        </w:rPr>
      </w:pPr>
      <w:r>
        <w:rPr>
          <w:lang w:val="en-US"/>
        </w:rPr>
        <w:lastRenderedPageBreak/>
        <w:t>The figure</w:t>
      </w:r>
      <w:r w:rsidR="00EE3DC3">
        <w:rPr>
          <w:lang w:val="en-US"/>
        </w:rPr>
        <w:t xml:space="preserve"> below</w:t>
      </w:r>
      <w:r w:rsidR="00713190">
        <w:rPr>
          <w:lang w:val="en-US"/>
        </w:rPr>
        <w:t xml:space="preserve">, </w:t>
      </w:r>
      <w:r w:rsidR="0047710C" w:rsidRPr="0047710C">
        <w:rPr>
          <w:b/>
          <w:bCs w:val="0"/>
          <w:lang w:val="en-US"/>
        </w:rPr>
        <w:fldChar w:fldCharType="begin"/>
      </w:r>
      <w:r w:rsidR="0047710C" w:rsidRPr="0047710C">
        <w:rPr>
          <w:b/>
          <w:bCs w:val="0"/>
          <w:lang w:val="en-US"/>
        </w:rPr>
        <w:instrText xml:space="preserve"> REF _Ref59130046 \h </w:instrText>
      </w:r>
      <w:r w:rsidR="0047710C">
        <w:rPr>
          <w:b/>
          <w:bCs w:val="0"/>
          <w:lang w:val="en-US"/>
        </w:rPr>
        <w:instrText xml:space="preserve"> \* MERGEFORMAT </w:instrText>
      </w:r>
      <w:r w:rsidR="0047710C" w:rsidRPr="0047710C">
        <w:rPr>
          <w:b/>
          <w:bCs w:val="0"/>
          <w:lang w:val="en-US"/>
        </w:rPr>
      </w:r>
      <w:r w:rsidR="0047710C" w:rsidRPr="0047710C">
        <w:rPr>
          <w:b/>
          <w:bCs w:val="0"/>
          <w:lang w:val="en-US"/>
        </w:rPr>
        <w:fldChar w:fldCharType="separate"/>
      </w:r>
      <w:r w:rsidR="0047710C" w:rsidRPr="0047710C">
        <w:rPr>
          <w:b/>
          <w:bCs w:val="0"/>
        </w:rPr>
        <w:t xml:space="preserve">Fig. </w:t>
      </w:r>
      <w:r w:rsidR="0047710C" w:rsidRPr="0047710C">
        <w:rPr>
          <w:b/>
          <w:bCs w:val="0"/>
          <w:noProof/>
        </w:rPr>
        <w:t>3</w:t>
      </w:r>
      <w:r w:rsidR="0047710C" w:rsidRPr="0047710C">
        <w:rPr>
          <w:b/>
          <w:bCs w:val="0"/>
          <w:lang w:val="en-US"/>
        </w:rPr>
        <w:fldChar w:fldCharType="end"/>
      </w:r>
      <w:r w:rsidR="00713190">
        <w:rPr>
          <w:lang w:val="en-US"/>
        </w:rPr>
        <w:t>,</w:t>
      </w:r>
      <w:r>
        <w:rPr>
          <w:lang w:val="en-US"/>
        </w:rPr>
        <w:t xml:space="preserve"> illustrates the detailed </w:t>
      </w:r>
      <w:r w:rsidR="0047710C">
        <w:rPr>
          <w:lang w:val="en-US"/>
        </w:rPr>
        <w:t xml:space="preserve">process flow diagram of </w:t>
      </w:r>
      <w:r w:rsidR="00C8697C">
        <w:rPr>
          <w:lang w:val="en-US"/>
        </w:rPr>
        <w:t xml:space="preserve">the </w:t>
      </w:r>
      <w:r>
        <w:rPr>
          <w:lang w:val="en-US"/>
        </w:rPr>
        <w:t xml:space="preserve">statistical analysis approach that was adopted in </w:t>
      </w:r>
      <w:r w:rsidR="00C8697C">
        <w:rPr>
          <w:lang w:val="en-US"/>
        </w:rPr>
        <w:t xml:space="preserve">this </w:t>
      </w:r>
      <w:r>
        <w:rPr>
          <w:lang w:val="en-US"/>
        </w:rPr>
        <w:t>research.</w:t>
      </w:r>
    </w:p>
    <w:p w14:paraId="085D96D7" w14:textId="1F8D29AF" w:rsidR="00FB5273" w:rsidRDefault="00713190" w:rsidP="00520929">
      <w:pPr>
        <w:rPr>
          <w:lang w:val="en-US"/>
        </w:rPr>
      </w:pPr>
      <w:r>
        <w:rPr>
          <w:bCs w:val="0"/>
          <w:noProof/>
          <w:lang w:val="en-US"/>
        </w:rPr>
        <w:drawing>
          <wp:inline distT="0" distB="0" distL="0" distR="0" wp14:anchorId="77E0C429" wp14:editId="4E43F14E">
            <wp:extent cx="5274310" cy="34182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inline>
        </w:drawing>
      </w:r>
    </w:p>
    <w:p w14:paraId="0584EB14" w14:textId="12AC9C20" w:rsidR="00713190" w:rsidRPr="00713190" w:rsidRDefault="00713190" w:rsidP="00713190">
      <w:pPr>
        <w:pStyle w:val="UOB-FigStyle"/>
        <w:rPr>
          <w:b w:val="0"/>
          <w:bCs/>
          <w:lang w:val="en-US"/>
        </w:rPr>
      </w:pPr>
      <w:bookmarkStart w:id="74" w:name="_Ref59130046"/>
      <w:bookmarkStart w:id="75" w:name="_Toc59145880"/>
      <w:r>
        <w:t xml:space="preserve">Fig. </w:t>
      </w:r>
      <w:fldSimple w:instr=" SEQ Fig. \* ARABIC ">
        <w:r w:rsidR="00B66B1A">
          <w:rPr>
            <w:noProof/>
          </w:rPr>
          <w:t>3</w:t>
        </w:r>
      </w:fldSimple>
      <w:bookmarkEnd w:id="74"/>
      <w:r>
        <w:t>:</w:t>
      </w:r>
      <w:r w:rsidRPr="00713190">
        <w:rPr>
          <w:b w:val="0"/>
          <w:bCs/>
        </w:rPr>
        <w:t xml:space="preserve"> Detailed Statistical Analysis Process Flow Diagram</w:t>
      </w:r>
      <w:bookmarkEnd w:id="75"/>
    </w:p>
    <w:p w14:paraId="3DA3B12D" w14:textId="23CA1125" w:rsidR="000B2087" w:rsidRDefault="000B2087" w:rsidP="000B2087">
      <w:pPr>
        <w:rPr>
          <w:lang w:val="en-US"/>
        </w:rPr>
      </w:pPr>
    </w:p>
    <w:p w14:paraId="1A007669" w14:textId="77777777" w:rsidR="009A7B4A" w:rsidRDefault="009A7B4A" w:rsidP="000B2087">
      <w:pPr>
        <w:rPr>
          <w:lang w:val="en-US"/>
        </w:rPr>
      </w:pPr>
    </w:p>
    <w:p w14:paraId="4BD0EABB" w14:textId="77777777" w:rsidR="000B2087" w:rsidRPr="00874782" w:rsidRDefault="000B2087" w:rsidP="000B2087">
      <w:pPr>
        <w:rPr>
          <w:lang w:val="en-US"/>
        </w:rPr>
        <w:sectPr w:rsidR="000B2087" w:rsidRPr="00874782" w:rsidSect="00874782">
          <w:headerReference w:type="default" r:id="rId24"/>
          <w:footerReference w:type="default" r:id="rId25"/>
          <w:pgSz w:w="11906" w:h="16838" w:code="9"/>
          <w:pgMar w:top="1440" w:right="1800" w:bottom="1440" w:left="1800" w:header="706" w:footer="706" w:gutter="0"/>
          <w:cols w:space="708"/>
          <w:docGrid w:linePitch="360"/>
        </w:sectPr>
      </w:pPr>
    </w:p>
    <w:p w14:paraId="15980D0E" w14:textId="77777777" w:rsidR="003E4AB1" w:rsidRDefault="003E4AB1" w:rsidP="003E4AB1">
      <w:pPr>
        <w:pStyle w:val="UOB-ChapterCover"/>
      </w:pPr>
    </w:p>
    <w:p w14:paraId="0EF306E1" w14:textId="77777777" w:rsidR="003E4AB1" w:rsidRDefault="003E4AB1" w:rsidP="003E4AB1">
      <w:pPr>
        <w:pStyle w:val="UOB-ChapterCover"/>
      </w:pPr>
    </w:p>
    <w:p w14:paraId="1C5B9A44" w14:textId="77777777" w:rsidR="003E4AB1" w:rsidRDefault="003E4AB1" w:rsidP="003E4AB1">
      <w:pPr>
        <w:pStyle w:val="UOB-ChapterCover"/>
      </w:pPr>
    </w:p>
    <w:p w14:paraId="0139E2D9" w14:textId="77777777" w:rsidR="003E4AB1" w:rsidRDefault="003E4AB1" w:rsidP="003E4AB1">
      <w:pPr>
        <w:pStyle w:val="UOB-ChapterCover"/>
      </w:pPr>
    </w:p>
    <w:p w14:paraId="24C03E87" w14:textId="77777777" w:rsidR="003E4AB1" w:rsidRDefault="003E4AB1" w:rsidP="003E4AB1">
      <w:pPr>
        <w:pStyle w:val="UOB-ChapterCover"/>
      </w:pPr>
    </w:p>
    <w:p w14:paraId="7E2B9483" w14:textId="3507E5E2" w:rsidR="003E4AB1" w:rsidRPr="00052BC9" w:rsidRDefault="003E4AB1" w:rsidP="003E4AB1">
      <w:pPr>
        <w:pStyle w:val="UOB-CoverPageChapter"/>
      </w:pPr>
      <w:bookmarkStart w:id="76" w:name="_Toc59142846"/>
      <w:r w:rsidRPr="00052BC9">
        <w:t xml:space="preserve">Chapter </w:t>
      </w:r>
      <w:r>
        <w:t>Four</w:t>
      </w:r>
      <w:bookmarkEnd w:id="76"/>
    </w:p>
    <w:p w14:paraId="68ED5844" w14:textId="75D4DCE8" w:rsidR="003E4AB1" w:rsidRDefault="003E4AB1" w:rsidP="003E4AB1">
      <w:pPr>
        <w:pStyle w:val="UOB-ChapterCover"/>
      </w:pPr>
      <w:r>
        <w:t>Results, Discussion, Conclusion and Recommendations</w:t>
      </w:r>
    </w:p>
    <w:p w14:paraId="746015DF" w14:textId="77777777" w:rsidR="003E4AB1" w:rsidRDefault="003E4AB1" w:rsidP="003E4AB1">
      <w:pPr>
        <w:rPr>
          <w:sz w:val="24"/>
          <w:szCs w:val="20"/>
          <w:lang w:val="en-US"/>
        </w:rPr>
      </w:pPr>
    </w:p>
    <w:p w14:paraId="31F5075A" w14:textId="2ADA471D"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_Ref58688220 \w \h </w:instrText>
      </w:r>
      <w:r>
        <w:rPr>
          <w:sz w:val="36"/>
          <w:szCs w:val="36"/>
        </w:rPr>
      </w:r>
      <w:r>
        <w:rPr>
          <w:sz w:val="36"/>
          <w:szCs w:val="36"/>
        </w:rPr>
        <w:fldChar w:fldCharType="separate"/>
      </w:r>
      <w:r w:rsidR="00840FF8">
        <w:rPr>
          <w:sz w:val="36"/>
          <w:szCs w:val="36"/>
          <w:cs/>
        </w:rPr>
        <w:t>‎</w:t>
      </w:r>
      <w:r w:rsidR="00840FF8">
        <w:rPr>
          <w:sz w:val="36"/>
          <w:szCs w:val="36"/>
        </w:rPr>
        <w:t>4.1</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_Ref58688220 \h </w:instrText>
      </w:r>
      <w:r w:rsidR="00F25B1C">
        <w:rPr>
          <w:sz w:val="36"/>
          <w:szCs w:val="36"/>
        </w:rPr>
      </w:r>
      <w:r w:rsidR="00F25B1C">
        <w:rPr>
          <w:sz w:val="36"/>
          <w:szCs w:val="36"/>
        </w:rPr>
        <w:fldChar w:fldCharType="separate"/>
      </w:r>
      <w:r w:rsidR="00840FF8">
        <w:t>Results</w:t>
      </w:r>
      <w:r w:rsidR="00F25B1C">
        <w:rPr>
          <w:sz w:val="36"/>
          <w:szCs w:val="36"/>
        </w:rPr>
        <w:fldChar w:fldCharType="end"/>
      </w:r>
    </w:p>
    <w:p w14:paraId="7D937CA2" w14:textId="3250575C" w:rsidR="00AA3634" w:rsidRDefault="00AA3634" w:rsidP="003E4AB1">
      <w:pPr>
        <w:pStyle w:val="UOB-ChapterCover"/>
        <w:jc w:val="left"/>
        <w:rPr>
          <w:sz w:val="36"/>
          <w:szCs w:val="36"/>
        </w:rPr>
      </w:pPr>
      <w:r>
        <w:rPr>
          <w:sz w:val="36"/>
          <w:szCs w:val="36"/>
        </w:rPr>
        <w:fldChar w:fldCharType="begin"/>
      </w:r>
      <w:r>
        <w:rPr>
          <w:sz w:val="36"/>
          <w:szCs w:val="36"/>
        </w:rPr>
        <w:instrText xml:space="preserve"> REF _Ref58688223 \w \h </w:instrText>
      </w:r>
      <w:r>
        <w:rPr>
          <w:sz w:val="36"/>
          <w:szCs w:val="36"/>
        </w:rPr>
      </w:r>
      <w:r>
        <w:rPr>
          <w:sz w:val="36"/>
          <w:szCs w:val="36"/>
        </w:rPr>
        <w:fldChar w:fldCharType="separate"/>
      </w:r>
      <w:r w:rsidR="00840FF8">
        <w:rPr>
          <w:sz w:val="36"/>
          <w:szCs w:val="36"/>
          <w:cs/>
        </w:rPr>
        <w:t>‎</w:t>
      </w:r>
      <w:r w:rsidR="00840FF8">
        <w:rPr>
          <w:sz w:val="36"/>
          <w:szCs w:val="36"/>
        </w:rPr>
        <w:t>4.2</w:t>
      </w:r>
      <w:r>
        <w:rPr>
          <w:sz w:val="36"/>
          <w:szCs w:val="36"/>
        </w:rPr>
        <w:fldChar w:fldCharType="end"/>
      </w:r>
      <w:r>
        <w:rPr>
          <w:sz w:val="36"/>
          <w:szCs w:val="36"/>
        </w:rPr>
        <w:tab/>
      </w:r>
      <w:r w:rsidR="00F25B1C">
        <w:rPr>
          <w:sz w:val="36"/>
          <w:szCs w:val="36"/>
        </w:rPr>
        <w:fldChar w:fldCharType="begin"/>
      </w:r>
      <w:r w:rsidR="00F25B1C">
        <w:rPr>
          <w:sz w:val="36"/>
          <w:szCs w:val="36"/>
        </w:rPr>
        <w:instrText xml:space="preserve"> REF _Ref58688223 \h </w:instrText>
      </w:r>
      <w:r w:rsidR="00F25B1C">
        <w:rPr>
          <w:sz w:val="36"/>
          <w:szCs w:val="36"/>
        </w:rPr>
      </w:r>
      <w:r w:rsidR="00F25B1C">
        <w:rPr>
          <w:sz w:val="36"/>
          <w:szCs w:val="36"/>
        </w:rPr>
        <w:fldChar w:fldCharType="separate"/>
      </w:r>
      <w:r w:rsidR="00840FF8">
        <w:t>Discussion</w:t>
      </w:r>
      <w:r w:rsidR="00F25B1C">
        <w:rPr>
          <w:sz w:val="36"/>
          <w:szCs w:val="36"/>
        </w:rPr>
        <w:fldChar w:fldCharType="end"/>
      </w:r>
    </w:p>
    <w:p w14:paraId="4F342469" w14:textId="328402D9"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_Ref58689204 \n \h </w:instrText>
      </w:r>
      <w:r>
        <w:rPr>
          <w:sz w:val="36"/>
          <w:szCs w:val="36"/>
        </w:rPr>
      </w:r>
      <w:r>
        <w:rPr>
          <w:sz w:val="36"/>
          <w:szCs w:val="36"/>
        </w:rPr>
        <w:fldChar w:fldCharType="separate"/>
      </w:r>
      <w:r>
        <w:rPr>
          <w:sz w:val="36"/>
          <w:szCs w:val="36"/>
          <w:cs/>
        </w:rPr>
        <w:t>‎</w:t>
      </w:r>
      <w:r>
        <w:rPr>
          <w:sz w:val="36"/>
          <w:szCs w:val="36"/>
        </w:rPr>
        <w:t>4.3</w:t>
      </w:r>
      <w:r>
        <w:rPr>
          <w:sz w:val="36"/>
          <w:szCs w:val="36"/>
        </w:rPr>
        <w:fldChar w:fldCharType="end"/>
      </w:r>
      <w:r>
        <w:rPr>
          <w:sz w:val="36"/>
          <w:szCs w:val="36"/>
        </w:rPr>
        <w:tab/>
      </w:r>
      <w:r>
        <w:rPr>
          <w:sz w:val="36"/>
          <w:szCs w:val="36"/>
        </w:rPr>
        <w:fldChar w:fldCharType="begin"/>
      </w:r>
      <w:r>
        <w:rPr>
          <w:sz w:val="36"/>
          <w:szCs w:val="36"/>
        </w:rPr>
        <w:instrText xml:space="preserve"> REF _Ref58689212 \h </w:instrText>
      </w:r>
      <w:r>
        <w:rPr>
          <w:sz w:val="36"/>
          <w:szCs w:val="36"/>
        </w:rPr>
      </w:r>
      <w:r>
        <w:rPr>
          <w:sz w:val="36"/>
          <w:szCs w:val="36"/>
        </w:rPr>
        <w:fldChar w:fldCharType="separate"/>
      </w:r>
      <w:r>
        <w:t>Conclusion</w:t>
      </w:r>
      <w:r>
        <w:rPr>
          <w:sz w:val="36"/>
          <w:szCs w:val="36"/>
        </w:rPr>
        <w:fldChar w:fldCharType="end"/>
      </w:r>
    </w:p>
    <w:p w14:paraId="0D6E1DB2" w14:textId="323F6D52" w:rsidR="00840FF8" w:rsidRDefault="00840FF8" w:rsidP="003E4AB1">
      <w:pPr>
        <w:pStyle w:val="UOB-ChapterCover"/>
        <w:jc w:val="left"/>
        <w:rPr>
          <w:sz w:val="36"/>
          <w:szCs w:val="36"/>
        </w:rPr>
      </w:pPr>
      <w:r>
        <w:rPr>
          <w:sz w:val="36"/>
          <w:szCs w:val="36"/>
        </w:rPr>
        <w:fldChar w:fldCharType="begin"/>
      </w:r>
      <w:r>
        <w:rPr>
          <w:sz w:val="36"/>
          <w:szCs w:val="36"/>
        </w:rPr>
        <w:instrText xml:space="preserve"> REF _Ref58689220 \n \h </w:instrText>
      </w:r>
      <w:r>
        <w:rPr>
          <w:sz w:val="36"/>
          <w:szCs w:val="36"/>
        </w:rPr>
      </w:r>
      <w:r>
        <w:rPr>
          <w:sz w:val="36"/>
          <w:szCs w:val="36"/>
        </w:rPr>
        <w:fldChar w:fldCharType="separate"/>
      </w:r>
      <w:r>
        <w:rPr>
          <w:sz w:val="36"/>
          <w:szCs w:val="36"/>
          <w:cs/>
        </w:rPr>
        <w:t>‎</w:t>
      </w:r>
      <w:r>
        <w:rPr>
          <w:sz w:val="36"/>
          <w:szCs w:val="36"/>
        </w:rPr>
        <w:t>4.4</w:t>
      </w:r>
      <w:r>
        <w:rPr>
          <w:sz w:val="36"/>
          <w:szCs w:val="36"/>
        </w:rPr>
        <w:fldChar w:fldCharType="end"/>
      </w:r>
      <w:r>
        <w:rPr>
          <w:sz w:val="36"/>
          <w:szCs w:val="36"/>
        </w:rPr>
        <w:tab/>
      </w:r>
      <w:r>
        <w:rPr>
          <w:sz w:val="36"/>
          <w:szCs w:val="36"/>
        </w:rPr>
        <w:fldChar w:fldCharType="begin"/>
      </w:r>
      <w:r>
        <w:rPr>
          <w:sz w:val="36"/>
          <w:szCs w:val="36"/>
        </w:rPr>
        <w:instrText xml:space="preserve"> REF _Ref58689220 \h </w:instrText>
      </w:r>
      <w:r>
        <w:rPr>
          <w:sz w:val="36"/>
          <w:szCs w:val="36"/>
        </w:rPr>
      </w:r>
      <w:r>
        <w:rPr>
          <w:sz w:val="36"/>
          <w:szCs w:val="36"/>
        </w:rPr>
        <w:fldChar w:fldCharType="separate"/>
      </w:r>
      <w:r>
        <w:t>Recommendations and Limitations</w:t>
      </w:r>
      <w:r>
        <w:rPr>
          <w:sz w:val="36"/>
          <w:szCs w:val="36"/>
        </w:rPr>
        <w:fldChar w:fldCharType="end"/>
      </w:r>
    </w:p>
    <w:p w14:paraId="2C64DFAC" w14:textId="77777777" w:rsidR="003E4AB1" w:rsidRDefault="003E4AB1" w:rsidP="003E4AB1">
      <w:pPr>
        <w:pStyle w:val="UOB-ChapterCover"/>
      </w:pPr>
    </w:p>
    <w:p w14:paraId="34E58DF8" w14:textId="77777777" w:rsidR="003E4AB1" w:rsidRDefault="003E4AB1" w:rsidP="003E4AB1">
      <w:pPr>
        <w:pStyle w:val="UOB-ChapterCover"/>
      </w:pPr>
    </w:p>
    <w:p w14:paraId="65843DAE" w14:textId="77777777" w:rsidR="003E4AB1" w:rsidRDefault="003E4AB1" w:rsidP="003E4AB1">
      <w:pPr>
        <w:pStyle w:val="UOB-ChapterCover"/>
      </w:pPr>
    </w:p>
    <w:p w14:paraId="1D3F2D35" w14:textId="77777777" w:rsidR="003E4AB1" w:rsidRDefault="003E4AB1" w:rsidP="003E4AB1">
      <w:pPr>
        <w:pStyle w:val="UOB-ChapterCover"/>
      </w:pPr>
    </w:p>
    <w:p w14:paraId="1BB5FA6F" w14:textId="77777777" w:rsidR="003E4AB1" w:rsidRDefault="003E4AB1" w:rsidP="003E4AB1">
      <w:pPr>
        <w:pStyle w:val="UOB-ChapterCover"/>
      </w:pPr>
    </w:p>
    <w:p w14:paraId="2F55464C" w14:textId="77777777" w:rsidR="003E4AB1" w:rsidRPr="004D6F47" w:rsidRDefault="003E4AB1" w:rsidP="003E4AB1">
      <w:pPr>
        <w:pStyle w:val="UOB-ChapterCover"/>
        <w:jc w:val="left"/>
      </w:pPr>
    </w:p>
    <w:p w14:paraId="7576A082" w14:textId="77777777" w:rsidR="003E4AB1" w:rsidRDefault="003E4AB1" w:rsidP="003E4AB1">
      <w:pPr>
        <w:rPr>
          <w:rFonts w:cs="Times New Roman"/>
          <w:sz w:val="40"/>
          <w:szCs w:val="40"/>
          <w:lang w:val="en-US"/>
        </w:rPr>
        <w:sectPr w:rsidR="003E4AB1" w:rsidSect="00874782">
          <w:headerReference w:type="default" r:id="rId26"/>
          <w:footerReference w:type="default" r:id="rId27"/>
          <w:pgSz w:w="11906" w:h="16838" w:code="9"/>
          <w:pgMar w:top="1440" w:right="1800" w:bottom="1440" w:left="1800" w:header="706" w:footer="706" w:gutter="0"/>
          <w:cols w:space="708"/>
          <w:docGrid w:linePitch="360"/>
        </w:sectPr>
      </w:pPr>
    </w:p>
    <w:p w14:paraId="01C1D8E2" w14:textId="2DDBE7C1" w:rsidR="003E4AB1" w:rsidRDefault="003E4AB1" w:rsidP="003E4AB1">
      <w:pPr>
        <w:pStyle w:val="UOB-ChapterCover"/>
      </w:pPr>
      <w:r>
        <w:lastRenderedPageBreak/>
        <w:t>Chapter Four</w:t>
      </w:r>
    </w:p>
    <w:p w14:paraId="04A9F786" w14:textId="7565985D" w:rsidR="003E4AB1" w:rsidRPr="004D6F47" w:rsidRDefault="003E4AB1" w:rsidP="003E4AB1">
      <w:pPr>
        <w:pStyle w:val="UOB-ChapterCover"/>
      </w:pPr>
      <w:r>
        <w:t>Results, Discussion, Conclusion and Recommendations</w:t>
      </w:r>
    </w:p>
    <w:p w14:paraId="0789839C" w14:textId="17752FAA" w:rsidR="003E4AB1" w:rsidRDefault="000B719B" w:rsidP="003E4AB1">
      <w:pPr>
        <w:pStyle w:val="UOB-Headings"/>
        <w:rPr>
          <w:lang w:val="en-US"/>
        </w:rPr>
      </w:pPr>
      <w:bookmarkStart w:id="77" w:name="_Ref58688220"/>
      <w:bookmarkStart w:id="78" w:name="_Toc59142847"/>
      <w:r>
        <w:rPr>
          <w:lang w:val="en-US"/>
        </w:rPr>
        <w:t>Results</w:t>
      </w:r>
      <w:bookmarkEnd w:id="77"/>
      <w:bookmarkEnd w:id="78"/>
    </w:p>
    <w:p w14:paraId="1C063541" w14:textId="19280191" w:rsidR="00922142" w:rsidRDefault="00B560D6" w:rsidP="00DD19BA">
      <w:pPr>
        <w:ind w:firstLine="576"/>
        <w:jc w:val="both"/>
        <w:rPr>
          <w:lang w:val="en-US"/>
        </w:rPr>
      </w:pPr>
      <w:r>
        <w:rPr>
          <w:rFonts w:asciiTheme="majorBidi" w:hAnsiTheme="majorBidi" w:cstheme="majorBidi"/>
          <w:lang w:val="en-US"/>
        </w:rPr>
        <w:t>T</w:t>
      </w:r>
      <w:r w:rsidR="002B3D2B">
        <w:rPr>
          <w:rFonts w:asciiTheme="majorBidi" w:hAnsiTheme="majorBidi" w:cstheme="majorBidi"/>
          <w:lang w:val="en-US"/>
        </w:rPr>
        <w:t>his section</w:t>
      </w:r>
      <w:r w:rsidR="00A847A5">
        <w:rPr>
          <w:rFonts w:asciiTheme="majorBidi" w:hAnsiTheme="majorBidi" w:cstheme="majorBidi"/>
          <w:lang w:val="en-US"/>
        </w:rPr>
        <w:t xml:space="preserve"> presents the results </w:t>
      </w:r>
      <w:r w:rsidR="002B3D2B">
        <w:rPr>
          <w:rFonts w:asciiTheme="majorBidi" w:hAnsiTheme="majorBidi" w:cstheme="majorBidi"/>
          <w:lang w:val="en-US"/>
        </w:rPr>
        <w:t xml:space="preserve">obtained </w:t>
      </w:r>
      <w:r w:rsidR="00A847A5">
        <w:rPr>
          <w:rFonts w:asciiTheme="majorBidi" w:hAnsiTheme="majorBidi" w:cstheme="majorBidi"/>
          <w:lang w:val="en-US"/>
        </w:rPr>
        <w:t xml:space="preserve">from the statistical analysis implemented in </w:t>
      </w:r>
      <w:r w:rsidR="002B3D2B">
        <w:rPr>
          <w:rFonts w:asciiTheme="majorBidi" w:hAnsiTheme="majorBidi" w:cstheme="majorBidi"/>
          <w:lang w:val="en-US"/>
        </w:rPr>
        <w:t>this research</w:t>
      </w:r>
      <w:r w:rsidR="00A847A5">
        <w:rPr>
          <w:rFonts w:asciiTheme="majorBidi" w:hAnsiTheme="majorBidi" w:cstheme="majorBidi"/>
          <w:lang w:val="en-US"/>
        </w:rPr>
        <w:t xml:space="preserve"> to </w:t>
      </w:r>
      <w:r w:rsidR="002B3D2B">
        <w:rPr>
          <w:rFonts w:asciiTheme="majorBidi" w:hAnsiTheme="majorBidi" w:cstheme="majorBidi"/>
          <w:lang w:val="en-US"/>
        </w:rPr>
        <w:t xml:space="preserve">assess the bed </w:t>
      </w:r>
      <w:r w:rsidR="00A847A5">
        <w:rPr>
          <w:rFonts w:asciiTheme="majorBidi" w:hAnsiTheme="majorBidi" w:cstheme="majorBidi"/>
          <w:lang w:val="en-US"/>
        </w:rPr>
        <w:t xml:space="preserve">capacity </w:t>
      </w:r>
      <w:r w:rsidR="002B3D2B">
        <w:rPr>
          <w:rFonts w:asciiTheme="majorBidi" w:hAnsiTheme="majorBidi" w:cstheme="majorBidi"/>
          <w:lang w:val="en-US"/>
        </w:rPr>
        <w:t>in Kingdom of Bahrain.</w:t>
      </w:r>
    </w:p>
    <w:p w14:paraId="2ED0D412" w14:textId="5FE8496E" w:rsidR="00A847A5" w:rsidRDefault="00EF7828" w:rsidP="00365A17">
      <w:pPr>
        <w:pStyle w:val="UOB-Subheadings"/>
        <w:rPr>
          <w:lang w:val="en-US"/>
        </w:rPr>
      </w:pPr>
      <w:bookmarkStart w:id="79" w:name="_Toc59142848"/>
      <w:r>
        <w:rPr>
          <w:lang w:val="en-US"/>
        </w:rPr>
        <w:t>Initial</w:t>
      </w:r>
      <w:r w:rsidR="00ED592F">
        <w:rPr>
          <w:lang w:val="en-US"/>
        </w:rPr>
        <w:t xml:space="preserve"> Data</w:t>
      </w:r>
      <w:r>
        <w:rPr>
          <w:lang w:val="en-US"/>
        </w:rPr>
        <w:t xml:space="preserve"> Observation</w:t>
      </w:r>
      <w:r w:rsidR="00CD55B7">
        <w:rPr>
          <w:lang w:val="en-US"/>
        </w:rPr>
        <w:t>s</w:t>
      </w:r>
      <w:bookmarkEnd w:id="79"/>
    </w:p>
    <w:p w14:paraId="772D9053" w14:textId="6DAFB327" w:rsidR="002D3D1A" w:rsidRDefault="00365A17" w:rsidP="00697426">
      <w:pPr>
        <w:ind w:firstLine="576"/>
        <w:jc w:val="both"/>
        <w:rPr>
          <w:lang w:val="en-US"/>
        </w:rPr>
      </w:pPr>
      <w:r>
        <w:rPr>
          <w:lang w:val="en-US"/>
        </w:rPr>
        <w:t xml:space="preserve">As </w:t>
      </w:r>
      <w:r w:rsidR="00DE2593">
        <w:rPr>
          <w:lang w:val="en-US"/>
        </w:rPr>
        <w:t xml:space="preserve">per the data source, Our World in Data </w:t>
      </w:r>
      <w:r w:rsidR="00DE2593">
        <w:rPr>
          <w:lang w:val="en-US"/>
        </w:rPr>
        <w:fldChar w:fldCharType="begin" w:fldLock="1"/>
      </w:r>
      <w:r w:rsidR="00C80D08">
        <w:rPr>
          <w:lang w:val="en-US"/>
        </w:rP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rsidR="00DE2593">
        <w:rPr>
          <w:lang w:val="en-US"/>
        </w:rPr>
        <w:fldChar w:fldCharType="separate"/>
      </w:r>
      <w:r w:rsidR="00DE2593" w:rsidRPr="00DE2593">
        <w:rPr>
          <w:noProof/>
          <w:lang w:val="en-US"/>
        </w:rPr>
        <w:t>(Roser et al., 2020)</w:t>
      </w:r>
      <w:r w:rsidR="00DE2593">
        <w:rPr>
          <w:lang w:val="en-US"/>
        </w:rPr>
        <w:fldChar w:fldCharType="end"/>
      </w:r>
      <w:r w:rsidR="00DE2593">
        <w:rPr>
          <w:lang w:val="en-US"/>
        </w:rPr>
        <w:t xml:space="preserve">, </w:t>
      </w:r>
      <w:r w:rsidR="00CC064C">
        <w:rPr>
          <w:lang w:val="en-US"/>
        </w:rPr>
        <w:t>the first case</w:t>
      </w:r>
      <w:r w:rsidR="00327101">
        <w:rPr>
          <w:lang w:val="en-US"/>
        </w:rPr>
        <w:t xml:space="preserve"> in Bahrain </w:t>
      </w:r>
      <w:r w:rsidR="00CC064C">
        <w:rPr>
          <w:lang w:val="en-US"/>
        </w:rPr>
        <w:t xml:space="preserve">was </w:t>
      </w:r>
      <w:r w:rsidR="00327101">
        <w:rPr>
          <w:lang w:val="en-US"/>
        </w:rPr>
        <w:t xml:space="preserve">reported </w:t>
      </w:r>
      <w:r>
        <w:rPr>
          <w:lang w:val="en-US"/>
        </w:rPr>
        <w:t>on</w:t>
      </w:r>
      <w:r w:rsidR="00EE3DC3">
        <w:rPr>
          <w:lang w:val="en-US"/>
        </w:rPr>
        <w:t xml:space="preserve"> the </w:t>
      </w:r>
      <w:r>
        <w:rPr>
          <w:lang w:val="en-US"/>
        </w:rPr>
        <w:t>24</w:t>
      </w:r>
      <w:r w:rsidR="00EE3DC3" w:rsidRPr="00AD578D">
        <w:rPr>
          <w:vertAlign w:val="superscript"/>
          <w:lang w:val="en-US"/>
        </w:rPr>
        <w:t>th</w:t>
      </w:r>
      <w:r w:rsidR="00EE3DC3">
        <w:rPr>
          <w:lang w:val="en-US"/>
        </w:rPr>
        <w:t xml:space="preserve"> of February</w:t>
      </w:r>
      <w:r>
        <w:rPr>
          <w:lang w:val="en-US"/>
        </w:rPr>
        <w:t xml:space="preserve"> 2020</w:t>
      </w:r>
      <w:r w:rsidR="00327101">
        <w:rPr>
          <w:lang w:val="en-US"/>
        </w:rPr>
        <w:t>. For the scope of this research, the data extracted and considered will encompass the first case</w:t>
      </w:r>
      <w:r w:rsidR="00CC1197">
        <w:rPr>
          <w:lang w:val="en-US"/>
        </w:rPr>
        <w:t xml:space="preserve"> reported</w:t>
      </w:r>
      <w:r w:rsidR="00327101">
        <w:rPr>
          <w:lang w:val="en-US"/>
        </w:rPr>
        <w:t xml:space="preserve"> until</w:t>
      </w:r>
      <w:r w:rsidR="00CC1197">
        <w:rPr>
          <w:lang w:val="en-US"/>
        </w:rPr>
        <w:t xml:space="preserve"> </w:t>
      </w:r>
      <w:r w:rsidR="00EE3DC3">
        <w:rPr>
          <w:lang w:val="en-US"/>
        </w:rPr>
        <w:t>the 29</w:t>
      </w:r>
      <w:r w:rsidR="00EE3DC3" w:rsidRPr="00AD578D">
        <w:rPr>
          <w:vertAlign w:val="superscript"/>
          <w:lang w:val="en-US"/>
        </w:rPr>
        <w:t>th</w:t>
      </w:r>
      <w:r w:rsidR="00EE3DC3">
        <w:rPr>
          <w:lang w:val="en-US"/>
        </w:rPr>
        <w:t xml:space="preserve"> of July </w:t>
      </w:r>
      <w:r>
        <w:rPr>
          <w:lang w:val="en-US"/>
        </w:rPr>
        <w:t>2020</w:t>
      </w:r>
      <w:r w:rsidR="00E77638">
        <w:rPr>
          <w:lang w:val="en-US"/>
        </w:rPr>
        <w:t xml:space="preserve"> (</w:t>
      </w:r>
      <w:r w:rsidR="00EE3DC3">
        <w:rPr>
          <w:lang w:val="en-US"/>
        </w:rPr>
        <w:t xml:space="preserve">a timeframe of </w:t>
      </w:r>
      <w:r w:rsidR="00E77638">
        <w:rPr>
          <w:lang w:val="en-US"/>
        </w:rPr>
        <w:t>156 days)</w:t>
      </w:r>
      <w:r w:rsidR="00327101">
        <w:rPr>
          <w:lang w:val="en-US"/>
        </w:rPr>
        <w:t>, where the total number of cases reached 39,921.</w:t>
      </w:r>
      <w:r w:rsidR="00EF2B2A">
        <w:rPr>
          <w:lang w:val="en-US"/>
        </w:rPr>
        <w:t xml:space="preserve"> While the first death recorded in </w:t>
      </w:r>
      <w:r w:rsidR="00697426">
        <w:rPr>
          <w:lang w:val="en-US"/>
        </w:rPr>
        <w:t>Bahrain</w:t>
      </w:r>
      <w:r w:rsidR="00EF2B2A">
        <w:rPr>
          <w:lang w:val="en-US"/>
        </w:rPr>
        <w:t xml:space="preserve"> was on </w:t>
      </w:r>
      <w:r w:rsidR="00A46E1A">
        <w:rPr>
          <w:lang w:val="en-US"/>
        </w:rPr>
        <w:t>the 17</w:t>
      </w:r>
      <w:r w:rsidR="00A46E1A" w:rsidRPr="00AD578D">
        <w:rPr>
          <w:vertAlign w:val="superscript"/>
          <w:lang w:val="en-US"/>
        </w:rPr>
        <w:t>th</w:t>
      </w:r>
      <w:r w:rsidR="00A46E1A">
        <w:rPr>
          <w:lang w:val="en-US"/>
        </w:rPr>
        <w:t xml:space="preserve"> of </w:t>
      </w:r>
      <w:r w:rsidR="00EF2B2A">
        <w:rPr>
          <w:lang w:val="en-US"/>
        </w:rPr>
        <w:t>Ma</w:t>
      </w:r>
      <w:r w:rsidR="005B5BC7">
        <w:rPr>
          <w:lang w:val="en-US"/>
        </w:rPr>
        <w:t>r</w:t>
      </w:r>
      <w:r w:rsidR="00A46E1A">
        <w:rPr>
          <w:lang w:val="en-US"/>
        </w:rPr>
        <w:t xml:space="preserve">ch </w:t>
      </w:r>
      <w:r w:rsidR="00EF2B2A">
        <w:rPr>
          <w:lang w:val="en-US"/>
        </w:rPr>
        <w:t>2020</w:t>
      </w:r>
      <w:r w:rsidR="00C65B34">
        <w:rPr>
          <w:lang w:val="en-US"/>
        </w:rPr>
        <w:t xml:space="preserve">, </w:t>
      </w:r>
      <w:r w:rsidR="00EF2B2A">
        <w:rPr>
          <w:lang w:val="en-US"/>
        </w:rPr>
        <w:t>the total deaths by end of the studied period was 141.</w:t>
      </w:r>
    </w:p>
    <w:p w14:paraId="3C971119" w14:textId="0878CED1" w:rsidR="00365A17" w:rsidRDefault="00E77638" w:rsidP="00697426">
      <w:pPr>
        <w:ind w:firstLine="576"/>
        <w:jc w:val="both"/>
        <w:rPr>
          <w:lang w:val="en-US"/>
        </w:rPr>
      </w:pPr>
      <w:r>
        <w:rPr>
          <w:lang w:val="en-US"/>
        </w:rPr>
        <w:t xml:space="preserve">The total </w:t>
      </w:r>
      <w:r w:rsidR="00172E2D">
        <w:rPr>
          <w:lang w:val="en-US"/>
        </w:rPr>
        <w:t xml:space="preserve">COVID-19 </w:t>
      </w:r>
      <w:r>
        <w:rPr>
          <w:lang w:val="en-US"/>
        </w:rPr>
        <w:t xml:space="preserve">cases and deaths were plotted in the following figure, </w:t>
      </w:r>
      <w:r w:rsidR="0048554C" w:rsidRPr="0048554C">
        <w:rPr>
          <w:b/>
          <w:bCs w:val="0"/>
          <w:lang w:val="en-US"/>
        </w:rPr>
        <w:fldChar w:fldCharType="begin"/>
      </w:r>
      <w:r w:rsidR="0048554C" w:rsidRPr="0048554C">
        <w:rPr>
          <w:b/>
          <w:bCs w:val="0"/>
          <w:lang w:val="en-US"/>
        </w:rPr>
        <w:instrText xml:space="preserve"> REF _Ref59133422 \h </w:instrText>
      </w:r>
      <w:r w:rsidR="0048554C">
        <w:rPr>
          <w:b/>
          <w:bCs w:val="0"/>
          <w:lang w:val="en-US"/>
        </w:rPr>
        <w:instrText xml:space="preserve"> \* MERGEFORMAT </w:instrText>
      </w:r>
      <w:r w:rsidR="0048554C" w:rsidRPr="0048554C">
        <w:rPr>
          <w:b/>
          <w:bCs w:val="0"/>
          <w:lang w:val="en-US"/>
        </w:rPr>
      </w:r>
      <w:r w:rsidR="0048554C" w:rsidRPr="0048554C">
        <w:rPr>
          <w:b/>
          <w:bCs w:val="0"/>
          <w:lang w:val="en-US"/>
        </w:rPr>
        <w:fldChar w:fldCharType="separate"/>
      </w:r>
      <w:r w:rsidR="0048554C" w:rsidRPr="0048554C">
        <w:rPr>
          <w:b/>
          <w:bCs w:val="0"/>
        </w:rPr>
        <w:t xml:space="preserve">Fig. </w:t>
      </w:r>
      <w:r w:rsidR="0048554C" w:rsidRPr="0048554C">
        <w:rPr>
          <w:b/>
          <w:bCs w:val="0"/>
          <w:noProof/>
        </w:rPr>
        <w:t>4</w:t>
      </w:r>
      <w:r w:rsidR="0048554C" w:rsidRPr="0048554C">
        <w:rPr>
          <w:b/>
          <w:bCs w:val="0"/>
          <w:lang w:val="en-US"/>
        </w:rPr>
        <w:fldChar w:fldCharType="end"/>
      </w:r>
      <w:r>
        <w:rPr>
          <w:lang w:val="en-US"/>
        </w:rPr>
        <w:t>, to visualize and verify the trend taken by COVID-19 cases</w:t>
      </w:r>
      <w:r w:rsidR="00A4282E">
        <w:rPr>
          <w:lang w:val="en-US"/>
        </w:rPr>
        <w:t xml:space="preserve"> and deaths</w:t>
      </w:r>
      <w:r w:rsidR="004327A3">
        <w:rPr>
          <w:lang w:val="en-US"/>
        </w:rPr>
        <w:t xml:space="preserve"> (represented on the y-axis)</w:t>
      </w:r>
      <w:r w:rsidR="00A4282E">
        <w:rPr>
          <w:lang w:val="en-US"/>
        </w:rPr>
        <w:t xml:space="preserve"> in Bahrain over the studied time</w:t>
      </w:r>
      <w:r w:rsidR="005C74F1">
        <w:rPr>
          <w:lang w:val="en-US"/>
        </w:rPr>
        <w:t>-</w:t>
      </w:r>
      <w:r w:rsidR="00A4282E">
        <w:rPr>
          <w:lang w:val="en-US"/>
        </w:rPr>
        <w:t>period; from the first case occurrence, until the 156</w:t>
      </w:r>
      <w:r w:rsidR="00A4282E" w:rsidRPr="00A4282E">
        <w:rPr>
          <w:vertAlign w:val="superscript"/>
          <w:lang w:val="en-US"/>
        </w:rPr>
        <w:t>th</w:t>
      </w:r>
      <w:r w:rsidR="00A4282E">
        <w:rPr>
          <w:lang w:val="en-US"/>
        </w:rPr>
        <w:t xml:space="preserve"> day (final day of the studied period corresponding to </w:t>
      </w:r>
      <w:r w:rsidR="00A46E1A">
        <w:rPr>
          <w:lang w:val="en-US"/>
        </w:rPr>
        <w:t>the 29</w:t>
      </w:r>
      <w:r w:rsidR="00A46E1A" w:rsidRPr="00AD578D">
        <w:rPr>
          <w:vertAlign w:val="superscript"/>
          <w:lang w:val="en-US"/>
        </w:rPr>
        <w:t>th</w:t>
      </w:r>
      <w:r w:rsidR="00A46E1A">
        <w:rPr>
          <w:lang w:val="en-US"/>
        </w:rPr>
        <w:t xml:space="preserve"> of </w:t>
      </w:r>
      <w:r w:rsidR="00A4282E">
        <w:rPr>
          <w:lang w:val="en-US"/>
        </w:rPr>
        <w:t>July 2020)</w:t>
      </w:r>
      <w:r w:rsidR="00BE5B6D">
        <w:rPr>
          <w:lang w:val="en-US"/>
        </w:rPr>
        <w:t xml:space="preserve"> represented </w:t>
      </w:r>
      <w:r w:rsidR="0089552D">
        <w:rPr>
          <w:lang w:val="en-US"/>
        </w:rPr>
        <w:t>on</w:t>
      </w:r>
      <w:r w:rsidR="00BE5B6D">
        <w:rPr>
          <w:lang w:val="en-US"/>
        </w:rPr>
        <w:t xml:space="preserve"> the x-axis.</w:t>
      </w:r>
      <w:r w:rsidR="00F57FD9">
        <w:rPr>
          <w:lang w:val="en-US"/>
        </w:rPr>
        <w:t xml:space="preserve"> As it can be observed, with</w:t>
      </w:r>
      <w:r w:rsidR="00F078A8">
        <w:rPr>
          <w:lang w:val="en-US"/>
        </w:rPr>
        <w:t>in</w:t>
      </w:r>
      <w:r w:rsidR="00F57FD9">
        <w:rPr>
          <w:lang w:val="en-US"/>
        </w:rPr>
        <w:t xml:space="preserve"> the study timeframe of 156 days, the total number of COVID-19 cases seems to be growing exponentially since the first case was reported.</w:t>
      </w:r>
      <w:r w:rsidR="00F078A8">
        <w:rPr>
          <w:lang w:val="en-US"/>
        </w:rPr>
        <w:t xml:space="preserve"> Though the first COVID-19 related death was reported later, the deaths also seems to be growing exponentially, which is usually the case for such novel epidemics.</w:t>
      </w:r>
    </w:p>
    <w:p w14:paraId="0EA7E64E" w14:textId="15391B23" w:rsidR="00B66B1A" w:rsidRDefault="00D43767" w:rsidP="00542476">
      <w:pPr>
        <w:keepNext/>
        <w:spacing w:line="276" w:lineRule="auto"/>
        <w:jc w:val="center"/>
      </w:pPr>
      <w:r>
        <w:rPr>
          <w:rFonts w:asciiTheme="majorBidi" w:hAnsiTheme="majorBidi" w:cstheme="majorBidi"/>
          <w:noProof/>
          <w:lang w:val="en-US"/>
        </w:rPr>
        <w:lastRenderedPageBreak/>
        <w:drawing>
          <wp:inline distT="0" distB="0" distL="0" distR="0" wp14:anchorId="4AD2D81E" wp14:editId="48EB4988">
            <wp:extent cx="5382635" cy="2743200"/>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2635" cy="2743200"/>
                    </a:xfrm>
                    <a:prstGeom prst="rect">
                      <a:avLst/>
                    </a:prstGeom>
                    <a:noFill/>
                    <a:ln>
                      <a:solidFill>
                        <a:schemeClr val="tx1"/>
                      </a:solidFill>
                    </a:ln>
                  </pic:spPr>
                </pic:pic>
              </a:graphicData>
            </a:graphic>
          </wp:inline>
        </w:drawing>
      </w:r>
    </w:p>
    <w:p w14:paraId="68B38353" w14:textId="16EF2C5D" w:rsidR="00E77638" w:rsidRDefault="00B66B1A" w:rsidP="00EC6CEC">
      <w:pPr>
        <w:pStyle w:val="UOB-FigStyle"/>
        <w:rPr>
          <w:b w:val="0"/>
          <w:bCs/>
        </w:rPr>
      </w:pPr>
      <w:bookmarkStart w:id="80" w:name="_Ref59133422"/>
      <w:bookmarkStart w:id="81" w:name="_Toc59145881"/>
      <w:r>
        <w:t xml:space="preserve">Fig. </w:t>
      </w:r>
      <w:fldSimple w:instr=" SEQ Fig. \* ARABIC ">
        <w:r>
          <w:rPr>
            <w:noProof/>
          </w:rPr>
          <w:t>4</w:t>
        </w:r>
      </w:fldSimple>
      <w:bookmarkEnd w:id="80"/>
      <w:r>
        <w:t>:</w:t>
      </w:r>
      <w:r w:rsidRPr="00EC6CEC">
        <w:rPr>
          <w:b w:val="0"/>
          <w:bCs/>
        </w:rPr>
        <w:t xml:space="preserve"> </w:t>
      </w:r>
      <w:r w:rsidR="008D1D2B">
        <w:rPr>
          <w:b w:val="0"/>
          <w:bCs/>
        </w:rPr>
        <w:t xml:space="preserve">Data </w:t>
      </w:r>
      <w:r w:rsidRPr="00EC6CEC">
        <w:rPr>
          <w:b w:val="0"/>
          <w:bCs/>
        </w:rPr>
        <w:t>Trend Observation Plots of COVID-19 Total Cases and Deaths</w:t>
      </w:r>
      <w:r w:rsidR="00381CD8">
        <w:rPr>
          <w:b w:val="0"/>
          <w:bCs/>
        </w:rPr>
        <w:t xml:space="preserve"> in Bahrain</w:t>
      </w:r>
      <w:bookmarkEnd w:id="81"/>
    </w:p>
    <w:p w14:paraId="7085A1BB" w14:textId="77777777" w:rsidR="004E17FE" w:rsidRPr="00EC6CEC" w:rsidRDefault="004E17FE" w:rsidP="004E17FE">
      <w:pPr>
        <w:pStyle w:val="UOB-Body"/>
      </w:pPr>
    </w:p>
    <w:p w14:paraId="42324C1C" w14:textId="15A66AA6" w:rsidR="00BB026C" w:rsidRDefault="00BB026C" w:rsidP="00BB026C">
      <w:pPr>
        <w:pStyle w:val="UOB-Subheadings"/>
        <w:rPr>
          <w:lang w:val="en-US"/>
        </w:rPr>
      </w:pPr>
      <w:bookmarkStart w:id="82" w:name="_Toc59142849"/>
      <w:r>
        <w:rPr>
          <w:lang w:val="en-US"/>
        </w:rPr>
        <w:t xml:space="preserve">Logistic Growth Model </w:t>
      </w:r>
      <w:r w:rsidR="002D7146">
        <w:rPr>
          <w:lang w:val="en-US"/>
        </w:rPr>
        <w:t>Predictions</w:t>
      </w:r>
      <w:bookmarkEnd w:id="82"/>
    </w:p>
    <w:p w14:paraId="6E377827" w14:textId="77777777" w:rsidR="00A86D5A" w:rsidRDefault="00A86D5A" w:rsidP="00A86D5A">
      <w:pPr>
        <w:ind w:firstLine="576"/>
        <w:jc w:val="both"/>
        <w:rPr>
          <w:rFonts w:asciiTheme="majorBidi" w:hAnsiTheme="majorBidi" w:cstheme="majorBidi"/>
          <w:lang w:val="en-US"/>
        </w:rPr>
      </w:pPr>
      <w:r>
        <w:rPr>
          <w:rFonts w:asciiTheme="majorBidi" w:hAnsiTheme="majorBidi" w:cstheme="majorBidi"/>
          <w:lang w:val="en-US"/>
        </w:rPr>
        <w:t xml:space="preserve">Based on the provided training data of total cases over the study timeframe (156 days), the best model generated by R can be presented by the substituting the estimated values </w:t>
      </w:r>
      <m:oMath>
        <m:d>
          <m:dPr>
            <m:ctrlPr>
              <w:rPr>
                <w:rFonts w:ascii="Cambria Math" w:hAnsi="Cambria Math"/>
                <w:i/>
                <w:lang w:val="en-US"/>
              </w:rPr>
            </m:ctrlPr>
          </m:dPr>
          <m:e>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1</m:t>
                </m:r>
              </m:sub>
            </m:sSub>
            <m:r>
              <m:rPr>
                <m:sty m:val="bi"/>
              </m:rPr>
              <w:rPr>
                <w:rFonts w:ascii="Cambria Math" w:hAnsi="Cambria Math"/>
                <w:lang w:val="en-US"/>
              </w:rPr>
              <m:t xml:space="preserve">=47,407, </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2</m:t>
                </m:r>
              </m:sub>
            </m:sSub>
            <m:r>
              <m:rPr>
                <m:sty m:val="bi"/>
              </m:rPr>
              <w:rPr>
                <w:rFonts w:ascii="Cambria Math" w:hAnsi="Cambria Math"/>
                <w:lang w:val="en-US"/>
              </w:rPr>
              <m:t>=122,</m:t>
            </m:r>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r>
              <m:rPr>
                <m:sty m:val="bi"/>
              </m:rPr>
              <w:rPr>
                <w:rFonts w:ascii="Cambria Math" w:hAnsi="Cambria Math"/>
                <w:lang w:val="en-US"/>
              </w:rPr>
              <m:t>=21</m:t>
            </m:r>
          </m:e>
        </m:d>
      </m:oMath>
      <w:r>
        <w:rPr>
          <w:rFonts w:asciiTheme="majorBidi" w:hAnsiTheme="majorBidi" w:cstheme="majorBidi"/>
          <w:lang w:val="en-US"/>
        </w:rPr>
        <w:t xml:space="preserve"> in the following equation</w:t>
      </w:r>
      <w:r w:rsidRPr="00E9226E">
        <w:rPr>
          <w:rFonts w:asciiTheme="majorBidi" w:hAnsiTheme="majorBidi" w:cstheme="majorBidi"/>
          <w:lang w:val="en-US"/>
        </w:rPr>
        <w:t>,</w:t>
      </w:r>
      <w:r w:rsidRPr="00444C31">
        <w:rPr>
          <w:rFonts w:asciiTheme="majorBidi" w:hAnsiTheme="majorBidi" w:cstheme="majorBidi"/>
          <w:b/>
          <w:bCs w:val="0"/>
          <w:lang w:val="en-US"/>
        </w:rPr>
        <w:t xml:space="preserve"> </w:t>
      </w:r>
      <w:r w:rsidRPr="00444C31">
        <w:rPr>
          <w:rFonts w:asciiTheme="majorBidi" w:hAnsiTheme="majorBidi" w:cstheme="majorBidi"/>
          <w:b/>
          <w:bCs w:val="0"/>
          <w:lang w:val="en-US"/>
        </w:rPr>
        <w:fldChar w:fldCharType="begin"/>
      </w:r>
      <w:r w:rsidRPr="00444C31">
        <w:rPr>
          <w:rFonts w:asciiTheme="majorBidi" w:hAnsiTheme="majorBidi" w:cstheme="majorBidi"/>
          <w:b/>
          <w:bCs w:val="0"/>
          <w:lang w:val="en-US"/>
        </w:rPr>
        <w:instrText xml:space="preserve"> REF _Ref59139290 \h </w:instrText>
      </w:r>
      <w:r>
        <w:rPr>
          <w:rFonts w:asciiTheme="majorBidi" w:hAnsiTheme="majorBidi" w:cstheme="majorBidi"/>
          <w:b/>
          <w:bCs w:val="0"/>
          <w:lang w:val="en-US"/>
        </w:rPr>
        <w:instrText xml:space="preserve"> \* MERGEFORMAT </w:instrText>
      </w:r>
      <w:r w:rsidRPr="00444C31">
        <w:rPr>
          <w:rFonts w:asciiTheme="majorBidi" w:hAnsiTheme="majorBidi" w:cstheme="majorBidi"/>
          <w:b/>
          <w:bCs w:val="0"/>
          <w:lang w:val="en-US"/>
        </w:rPr>
      </w:r>
      <w:r w:rsidRPr="00444C31">
        <w:rPr>
          <w:rFonts w:asciiTheme="majorBidi" w:hAnsiTheme="majorBidi" w:cstheme="majorBidi"/>
          <w:b/>
          <w:bCs w:val="0"/>
          <w:lang w:val="en-US"/>
        </w:rPr>
        <w:fldChar w:fldCharType="separate"/>
      </w:r>
      <w:r w:rsidRPr="00444C31">
        <w:rPr>
          <w:b/>
          <w:bCs w:val="0"/>
        </w:rPr>
        <w:t xml:space="preserve">Equation </w:t>
      </w:r>
      <w:r w:rsidRPr="00444C31">
        <w:rPr>
          <w:b/>
          <w:bCs w:val="0"/>
          <w:noProof/>
        </w:rPr>
        <w:t>10</w:t>
      </w:r>
      <w:r w:rsidRPr="00444C31">
        <w:rPr>
          <w:rFonts w:asciiTheme="majorBidi" w:hAnsiTheme="majorBidi" w:cstheme="majorBidi"/>
          <w:b/>
          <w:bCs w:val="0"/>
          <w:lang w:val="en-US"/>
        </w:rPr>
        <w:fldChar w:fldCharType="end"/>
      </w:r>
      <w:r>
        <w:rPr>
          <w:rFonts w:asciiTheme="majorBidi" w:hAnsiTheme="majorBidi" w:cstheme="majorBidi"/>
          <w:lang w:val="en-US"/>
        </w:rPr>
        <w:t>:</w:t>
      </w:r>
    </w:p>
    <w:p w14:paraId="610951DF" w14:textId="77777777" w:rsidR="00A86D5A" w:rsidRPr="00BF0E1A" w:rsidRDefault="00A86D5A" w:rsidP="00A86D5A">
      <w:pPr>
        <w:jc w:val="both"/>
        <w:rPr>
          <w:rFonts w:asciiTheme="majorBidi" w:hAnsiTheme="majorBidi" w:cstheme="majorBidi"/>
          <w:lang w:val="en-US"/>
        </w:rPr>
      </w:pPr>
      <m:oMathPara>
        <m:oMath>
          <m:r>
            <w:rPr>
              <w:rFonts w:ascii="Cambria Math" w:hAnsi="Cambria Math"/>
              <w:lang w:val="en-US"/>
            </w:rPr>
            <m:t>Y=f(t)=</m:t>
          </m:r>
          <m:f>
            <m:fPr>
              <m:ctrlPr>
                <w:rPr>
                  <w:rFonts w:ascii="Cambria Math" w:hAnsi="Cambria Math"/>
                  <w:i/>
                  <w:lang w:val="en-US"/>
                </w:rPr>
              </m:ctrlPr>
            </m:fPr>
            <m:num>
              <m:r>
                <w:rPr>
                  <w:rFonts w:ascii="Cambria Math" w:hAnsi="Cambria Math"/>
                  <w:lang w:val="en-US"/>
                </w:rPr>
                <m:t>47,407</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t-122</m:t>
                          </m:r>
                        </m:num>
                        <m:den>
                          <m:r>
                            <w:rPr>
                              <w:rFonts w:ascii="Cambria Math" w:hAnsi="Cambria Math"/>
                              <w:lang w:val="en-US"/>
                            </w:rPr>
                            <m:t>21</m:t>
                          </m:r>
                        </m:den>
                      </m:f>
                    </m:e>
                  </m:d>
                </m:sup>
              </m:sSup>
            </m:den>
          </m:f>
          <m:r>
            <w:rPr>
              <w:rFonts w:ascii="Cambria Math" w:hAnsi="Cambria Math"/>
              <w:lang w:val="en-US"/>
            </w:rPr>
            <m:t xml:space="preserve"> ,</m:t>
          </m:r>
        </m:oMath>
      </m:oMathPara>
    </w:p>
    <w:p w14:paraId="3D96D2D2" w14:textId="77777777" w:rsidR="00A86D5A" w:rsidRPr="00BF0E1A" w:rsidRDefault="00A86D5A" w:rsidP="00A86D5A">
      <w:pPr>
        <w:pStyle w:val="UOB-FigStyle"/>
        <w:rPr>
          <w:rFonts w:asciiTheme="majorBidi" w:hAnsiTheme="majorBidi" w:cstheme="majorBidi"/>
          <w:b w:val="0"/>
          <w:bCs/>
          <w:lang w:val="en-US"/>
        </w:rPr>
      </w:pPr>
      <w:bookmarkStart w:id="83" w:name="_Ref59139290"/>
      <w:bookmarkStart w:id="84" w:name="_Toc59143002"/>
      <w:r>
        <w:t xml:space="preserve">Equation </w:t>
      </w:r>
      <w:fldSimple w:instr=" SEQ Equation \* ARABIC ">
        <w:r>
          <w:rPr>
            <w:noProof/>
          </w:rPr>
          <w:t>10</w:t>
        </w:r>
      </w:fldSimple>
      <w:bookmarkEnd w:id="83"/>
      <w:r>
        <w:rPr>
          <w:lang w:val="en-US"/>
        </w:rPr>
        <w:t>:</w:t>
      </w:r>
      <w:r w:rsidRPr="00BF0E1A">
        <w:rPr>
          <w:b w:val="0"/>
          <w:bCs/>
          <w:lang w:val="en-US"/>
        </w:rPr>
        <w:t xml:space="preserve"> Logistic Growth Model - Fitted Model</w:t>
      </w:r>
      <w:bookmarkEnd w:id="84"/>
    </w:p>
    <w:p w14:paraId="5E2290F6" w14:textId="08AA84C0" w:rsidR="00A86D5A" w:rsidRDefault="00A86D5A" w:rsidP="004E17FE">
      <w:pPr>
        <w:ind w:firstLine="720"/>
        <w:jc w:val="both"/>
        <w:rPr>
          <w:rFonts w:asciiTheme="majorBidi" w:hAnsiTheme="majorBidi" w:cstheme="majorBidi"/>
          <w:lang w:val="en-US"/>
        </w:rPr>
      </w:pPr>
      <w:r>
        <w:rPr>
          <w:rFonts w:asciiTheme="majorBidi" w:hAnsiTheme="majorBidi" w:cstheme="majorBidi"/>
          <w:lang w:val="en-US"/>
        </w:rPr>
        <w:t xml:space="preserve">Based on the fitted model, the Daily Growth Rate for </w:t>
      </w:r>
      <w:r w:rsidR="004E17FE">
        <w:rPr>
          <w:rFonts w:asciiTheme="majorBidi" w:hAnsiTheme="majorBidi" w:cstheme="majorBidi"/>
          <w:lang w:val="en-US"/>
        </w:rPr>
        <w:t>this</w:t>
      </w:r>
      <w:r>
        <w:rPr>
          <w:rFonts w:asciiTheme="majorBidi" w:hAnsiTheme="majorBidi" w:cstheme="majorBidi"/>
          <w:lang w:val="en-US"/>
        </w:rPr>
        <w:t xml:space="preserve"> study timeframe was calculated as </w:t>
      </w:r>
      <m:oMath>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sSub>
                  <m:sSubPr>
                    <m:ctrlPr>
                      <w:rPr>
                        <w:rFonts w:ascii="Cambria Math" w:hAnsi="Cambria Math"/>
                        <w:b/>
                        <w:bCs w:val="0"/>
                        <w:i/>
                        <w:lang w:val="en-US"/>
                      </w:rPr>
                    </m:ctrlPr>
                  </m:sSubPr>
                  <m:e>
                    <m:r>
                      <m:rPr>
                        <m:sty m:val="bi"/>
                      </m:rPr>
                      <w:rPr>
                        <w:rFonts w:ascii="Cambria Math" w:hAnsi="Cambria Math"/>
                        <w:lang w:val="en-US"/>
                      </w:rPr>
                      <m:t>φ</m:t>
                    </m:r>
                  </m:e>
                  <m:sub>
                    <m:r>
                      <m:rPr>
                        <m:sty m:val="bi"/>
                      </m:rPr>
                      <w:rPr>
                        <w:rFonts w:ascii="Cambria Math" w:hAnsi="Cambria Math"/>
                        <w:lang w:val="en-US"/>
                      </w:rPr>
                      <m:t>3</m:t>
                    </m:r>
                  </m:sub>
                </m:sSub>
              </m:den>
            </m:f>
          </m:e>
        </m:d>
        <m:r>
          <w:rPr>
            <w:rFonts w:ascii="Cambria Math" w:hAnsi="Cambria Math" w:cstheme="majorBidi"/>
            <w:lang w:val="en-US"/>
          </w:rPr>
          <m:t>=</m:t>
        </m:r>
        <m:d>
          <m:dPr>
            <m:ctrlPr>
              <w:rPr>
                <w:rFonts w:ascii="Cambria Math" w:hAnsi="Cambria Math" w:cstheme="majorBidi"/>
                <w:i/>
                <w:lang w:val="en-US"/>
              </w:rPr>
            </m:ctrlPr>
          </m:dPr>
          <m:e>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21</m:t>
                </m:r>
              </m:den>
            </m:f>
          </m:e>
        </m:d>
        <m:r>
          <w:rPr>
            <w:rFonts w:ascii="Cambria Math" w:hAnsi="Cambria Math" w:cstheme="majorBidi"/>
            <w:lang w:val="en-US"/>
          </w:rPr>
          <m:t>=0.047%</m:t>
        </m:r>
      </m:oMath>
      <w:r>
        <w:rPr>
          <w:rFonts w:asciiTheme="majorBidi" w:hAnsiTheme="majorBidi" w:cstheme="majorBidi"/>
          <w:lang w:val="en-US"/>
        </w:rPr>
        <w:t>.</w:t>
      </w:r>
      <w:r w:rsidR="00DF7750">
        <w:rPr>
          <w:rFonts w:asciiTheme="majorBidi" w:hAnsiTheme="majorBidi" w:cstheme="majorBidi"/>
          <w:lang w:val="en-US"/>
        </w:rPr>
        <w:t xml:space="preserve"> </w:t>
      </w:r>
      <w:r w:rsidR="003F151F">
        <w:rPr>
          <w:rFonts w:asciiTheme="majorBidi" w:hAnsiTheme="majorBidi" w:cstheme="majorBidi"/>
          <w:lang w:val="en-US"/>
        </w:rPr>
        <w:t xml:space="preserve"> </w:t>
      </w:r>
      <w:r w:rsidR="004E17FE">
        <w:rPr>
          <w:rFonts w:asciiTheme="majorBidi" w:hAnsiTheme="majorBidi" w:cstheme="majorBidi"/>
          <w:lang w:val="en-US"/>
        </w:rPr>
        <w:t xml:space="preserve">By using this rate, the </w:t>
      </w:r>
      <w:r w:rsidR="004E17FE">
        <w:rPr>
          <w:rFonts w:asciiTheme="majorBidi" w:hAnsiTheme="majorBidi" w:cstheme="majorBidi"/>
          <w:lang w:val="en-US"/>
        </w:rPr>
        <w:t xml:space="preserve">total projected cases </w:t>
      </w:r>
      <w:r w:rsidR="00435E82">
        <w:rPr>
          <w:rFonts w:asciiTheme="majorBidi" w:hAnsiTheme="majorBidi" w:cstheme="majorBidi"/>
          <w:lang w:val="en-US"/>
        </w:rPr>
        <w:t>are</w:t>
      </w:r>
      <w:r w:rsidR="004E17FE">
        <w:rPr>
          <w:rFonts w:asciiTheme="majorBidi" w:hAnsiTheme="majorBidi" w:cstheme="majorBidi"/>
          <w:lang w:val="en-US"/>
        </w:rPr>
        <w:t xml:space="preserve"> obtained </w:t>
      </w:r>
      <w:r w:rsidR="004E17FE">
        <w:rPr>
          <w:rFonts w:asciiTheme="majorBidi" w:hAnsiTheme="majorBidi" w:cstheme="majorBidi"/>
          <w:lang w:val="en-US"/>
        </w:rPr>
        <w:t>approximately</w:t>
      </w:r>
      <w:r w:rsidR="004E17FE">
        <w:rPr>
          <w:rFonts w:asciiTheme="majorBidi" w:hAnsiTheme="majorBidi" w:cstheme="majorBidi"/>
          <w:lang w:val="en-US"/>
        </w:rPr>
        <w:t xml:space="preserve"> as</w:t>
      </w:r>
      <w:r w:rsidR="004E17FE">
        <w:rPr>
          <w:rFonts w:asciiTheme="majorBidi" w:hAnsiTheme="majorBidi" w:cstheme="majorBidi"/>
          <w:lang w:val="en-US"/>
        </w:rPr>
        <w:t xml:space="preserve"> </w:t>
      </w:r>
      <w:r w:rsidR="004E17FE" w:rsidRPr="002E75CD">
        <w:rPr>
          <w:rFonts w:asciiTheme="majorBidi" w:hAnsiTheme="majorBidi" w:cstheme="majorBidi"/>
          <w:lang w:val="en-US"/>
        </w:rPr>
        <w:t>47277</w:t>
      </w:r>
      <w:r w:rsidR="004E17FE">
        <w:rPr>
          <w:rFonts w:asciiTheme="majorBidi" w:hAnsiTheme="majorBidi" w:cstheme="majorBidi"/>
          <w:lang w:val="en-US"/>
        </w:rPr>
        <w:t xml:space="preserve"> cases</w:t>
      </w:r>
      <w:r w:rsidR="004E17FE">
        <w:rPr>
          <w:rFonts w:asciiTheme="majorBidi" w:hAnsiTheme="majorBidi" w:cstheme="majorBidi"/>
          <w:lang w:val="en-US"/>
        </w:rPr>
        <w:t xml:space="preserve"> on</w:t>
      </w:r>
      <w:r w:rsidR="004E17FE">
        <w:rPr>
          <w:rFonts w:asciiTheme="majorBidi" w:hAnsiTheme="majorBidi" w:cstheme="majorBidi"/>
          <w:lang w:val="en-US"/>
        </w:rPr>
        <w:t xml:space="preserve"> the</w:t>
      </w:r>
      <w:r w:rsidR="004E17FE">
        <w:rPr>
          <w:rFonts w:asciiTheme="majorBidi" w:hAnsiTheme="majorBidi" w:cstheme="majorBidi"/>
          <w:lang w:val="en-US"/>
        </w:rPr>
        <w:t xml:space="preserve"> </w:t>
      </w:r>
      <w:r w:rsidR="004E17FE" w:rsidRPr="00AD578D">
        <w:rPr>
          <w:lang w:val="en-US"/>
        </w:rPr>
        <w:t>27</w:t>
      </w:r>
      <w:r w:rsidR="004E17FE" w:rsidRPr="00AD578D">
        <w:rPr>
          <w:vertAlign w:val="superscript"/>
          <w:lang w:val="en-US"/>
        </w:rPr>
        <w:t>th</w:t>
      </w:r>
      <w:r w:rsidR="004E17FE" w:rsidRPr="00AD578D">
        <w:rPr>
          <w:lang w:val="en-US"/>
        </w:rPr>
        <w:t xml:space="preserve"> of October 2020</w:t>
      </w:r>
      <w:r w:rsidR="004E17FE">
        <w:rPr>
          <w:rFonts w:asciiTheme="majorBidi" w:hAnsiTheme="majorBidi" w:cstheme="majorBidi"/>
          <w:lang w:val="en-US"/>
        </w:rPr>
        <w:t xml:space="preserve"> which is the last day in the study timeframe.</w:t>
      </w:r>
    </w:p>
    <w:p w14:paraId="51179AAA" w14:textId="10B380B6" w:rsidR="00435E82" w:rsidRDefault="00435E82" w:rsidP="004E17FE">
      <w:pPr>
        <w:ind w:firstLine="720"/>
        <w:jc w:val="both"/>
        <w:rPr>
          <w:rFonts w:asciiTheme="majorBidi" w:hAnsiTheme="majorBidi" w:cstheme="majorBidi"/>
          <w:lang w:val="en-US"/>
        </w:rPr>
      </w:pPr>
      <w:r>
        <w:rPr>
          <w:rFonts w:asciiTheme="majorBidi" w:hAnsiTheme="majorBidi" w:cstheme="majorBidi"/>
          <w:lang w:val="en-US"/>
        </w:rPr>
        <w:t>The logistic growth model of COVID-19 cases in</w:t>
      </w:r>
      <w:r w:rsidR="003F151F">
        <w:rPr>
          <w:rFonts w:asciiTheme="majorBidi" w:hAnsiTheme="majorBidi" w:cstheme="majorBidi"/>
          <w:lang w:val="en-US"/>
        </w:rPr>
        <w:t xml:space="preserve"> </w:t>
      </w:r>
      <w:r>
        <w:rPr>
          <w:rFonts w:asciiTheme="majorBidi" w:hAnsiTheme="majorBidi" w:cstheme="majorBidi"/>
          <w:lang w:val="en-US"/>
        </w:rPr>
        <w:t xml:space="preserve"> </w:t>
      </w:r>
      <w:r w:rsidRPr="00435E82">
        <w:rPr>
          <w:rFonts w:asciiTheme="majorBidi" w:hAnsiTheme="majorBidi" w:cstheme="majorBidi"/>
          <w:b/>
          <w:bCs w:val="0"/>
          <w:lang w:val="en-US"/>
        </w:rPr>
        <w:t>Fig. 5</w:t>
      </w:r>
      <w:r>
        <w:rPr>
          <w:rFonts w:asciiTheme="majorBidi" w:hAnsiTheme="majorBidi" w:cstheme="majorBidi"/>
          <w:lang w:val="en-US"/>
        </w:rPr>
        <w:t xml:space="preserve"> </w:t>
      </w:r>
      <w:r w:rsidR="00B54432">
        <w:rPr>
          <w:rFonts w:asciiTheme="majorBidi" w:hAnsiTheme="majorBidi" w:cstheme="majorBidi"/>
          <w:lang w:val="en-US"/>
        </w:rPr>
        <w:t>that</w:t>
      </w:r>
      <w:r>
        <w:rPr>
          <w:rFonts w:asciiTheme="majorBidi" w:hAnsiTheme="majorBidi" w:cstheme="majorBidi"/>
          <w:lang w:val="en-US"/>
        </w:rPr>
        <w:t xml:space="preserve"> shows fitting the actual total number of case for the study period as well as the projected </w:t>
      </w:r>
      <w:r w:rsidR="00B54432">
        <w:rPr>
          <w:rFonts w:asciiTheme="majorBidi" w:hAnsiTheme="majorBidi" w:cstheme="majorBidi"/>
          <w:lang w:val="en-US"/>
        </w:rPr>
        <w:t xml:space="preserve">number of </w:t>
      </w:r>
      <w:r>
        <w:rPr>
          <w:rFonts w:asciiTheme="majorBidi" w:hAnsiTheme="majorBidi" w:cstheme="majorBidi"/>
          <w:lang w:val="en-US"/>
        </w:rPr>
        <w:t xml:space="preserve">total cases </w:t>
      </w:r>
      <w:r w:rsidR="00B54432">
        <w:rPr>
          <w:rFonts w:asciiTheme="majorBidi" w:hAnsiTheme="majorBidi" w:cstheme="majorBidi"/>
          <w:lang w:val="en-US"/>
        </w:rPr>
        <w:t>which is obtained by the model.</w:t>
      </w:r>
    </w:p>
    <w:p w14:paraId="6F2022ED" w14:textId="77777777" w:rsidR="00A86D5A" w:rsidRDefault="00A86D5A" w:rsidP="00A86D5A">
      <w:pPr>
        <w:ind w:firstLine="720"/>
        <w:jc w:val="both"/>
        <w:rPr>
          <w:rFonts w:asciiTheme="majorBidi" w:hAnsiTheme="majorBidi" w:cstheme="majorBidi"/>
          <w:lang w:val="en-US"/>
        </w:rPr>
      </w:pPr>
    </w:p>
    <w:p w14:paraId="2F01B0EB" w14:textId="77777777" w:rsidR="00A86D5A" w:rsidRDefault="00A86D5A" w:rsidP="00C15C64">
      <w:pPr>
        <w:jc w:val="both"/>
        <w:rPr>
          <w:rFonts w:asciiTheme="majorBidi" w:hAnsiTheme="majorBidi" w:cstheme="majorBidi"/>
          <w:lang w:val="en-US"/>
        </w:rPr>
      </w:pPr>
    </w:p>
    <w:p w14:paraId="0C3CD7D6" w14:textId="77777777" w:rsidR="00C15C64" w:rsidRPr="00641F3E" w:rsidRDefault="00C15C64" w:rsidP="00C15C64">
      <w:pPr>
        <w:jc w:val="center"/>
        <w:rPr>
          <w:rFonts w:asciiTheme="majorBidi" w:hAnsiTheme="majorBidi" w:cstheme="majorBidi"/>
          <w:lang w:val="en-US" w:bidi="ar-BH"/>
        </w:rPr>
      </w:pPr>
      <w:r>
        <w:rPr>
          <w:rFonts w:asciiTheme="majorBidi" w:hAnsiTheme="majorBidi" w:cstheme="majorBidi"/>
          <w:noProof/>
          <w:lang w:val="en-US" w:bidi="ar-BH"/>
        </w:rPr>
        <w:lastRenderedPageBreak/>
        <w:drawing>
          <wp:inline distT="0" distB="0" distL="0" distR="0" wp14:anchorId="024C0811" wp14:editId="39DE385C">
            <wp:extent cx="5270500" cy="2901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2901950"/>
                    </a:xfrm>
                    <a:prstGeom prst="rect">
                      <a:avLst/>
                    </a:prstGeom>
                    <a:noFill/>
                    <a:ln>
                      <a:noFill/>
                    </a:ln>
                  </pic:spPr>
                </pic:pic>
              </a:graphicData>
            </a:graphic>
          </wp:inline>
        </w:drawing>
      </w:r>
    </w:p>
    <w:p w14:paraId="0F7E115D" w14:textId="7A966423" w:rsidR="00C15C64" w:rsidRPr="00435E82" w:rsidRDefault="00435E82" w:rsidP="00435E82">
      <w:pPr>
        <w:pStyle w:val="UOB-FigStyle"/>
        <w:rPr>
          <w:rFonts w:asciiTheme="majorBidi" w:hAnsiTheme="majorBidi" w:cstheme="majorBidi"/>
          <w:sz w:val="24"/>
          <w:szCs w:val="22"/>
        </w:rPr>
      </w:pPr>
      <w:r>
        <w:t xml:space="preserve">Fig  5 </w:t>
      </w:r>
      <w:fldSimple w:instr=" SEQ Figure \* ARABIC ">
        <w:r w:rsidR="00644071">
          <w:rPr>
            <w:noProof/>
          </w:rPr>
          <w:t>1</w:t>
        </w:r>
      </w:fldSimple>
      <w:r>
        <w:t xml:space="preserve"> </w:t>
      </w:r>
      <w:r w:rsidRPr="00435E82">
        <w:rPr>
          <w:b w:val="0"/>
          <w:bCs/>
        </w:rPr>
        <w:t>Logistic Growth Model of COVID-19 in the Kingdom of Bahrain</w:t>
      </w:r>
      <w:r w:rsidR="00C15C64" w:rsidRPr="00435E82">
        <w:rPr>
          <w:rFonts w:asciiTheme="majorBidi" w:hAnsiTheme="majorBidi" w:cstheme="majorBidi"/>
          <w:b w:val="0"/>
          <w:bCs/>
          <w:sz w:val="24"/>
          <w:szCs w:val="22"/>
        </w:rPr>
        <w:t>.</w:t>
      </w:r>
      <w:r w:rsidR="00C15C64" w:rsidRPr="00404ED2">
        <w:rPr>
          <w:rFonts w:asciiTheme="majorBidi" w:hAnsiTheme="majorBidi" w:cstheme="majorBidi"/>
          <w:sz w:val="24"/>
          <w:szCs w:val="22"/>
        </w:rPr>
        <w:t xml:space="preserve"> </w:t>
      </w:r>
    </w:p>
    <w:p w14:paraId="6D2E5A33" w14:textId="77777777" w:rsidR="00C15C64" w:rsidRDefault="00C15C64" w:rsidP="00C15C64">
      <w:pPr>
        <w:jc w:val="both"/>
        <w:rPr>
          <w:rFonts w:asciiTheme="majorBidi" w:hAnsiTheme="majorBidi" w:cstheme="majorBidi"/>
          <w:lang w:val="en-US"/>
        </w:rPr>
      </w:pPr>
    </w:p>
    <w:p w14:paraId="26473636" w14:textId="77777777" w:rsidR="00C15C64" w:rsidRDefault="00C15C64" w:rsidP="00C15C64">
      <w:pPr>
        <w:pStyle w:val="UOB-Subheadings"/>
        <w:rPr>
          <w:lang w:val="en-US"/>
        </w:rPr>
      </w:pPr>
      <w:bookmarkStart w:id="85" w:name="_Toc59142850"/>
      <w:r>
        <w:rPr>
          <w:lang w:val="en-US"/>
        </w:rPr>
        <w:t>Consideration Other Factors Affecting Bed Capacity</w:t>
      </w:r>
      <w:bookmarkEnd w:id="85"/>
    </w:p>
    <w:p w14:paraId="54A5825A" w14:textId="2AAA1949" w:rsidR="00E8251E" w:rsidRDefault="00C15C64" w:rsidP="003F151F">
      <w:pPr>
        <w:pStyle w:val="UOB-Body"/>
        <w:ind w:firstLine="720"/>
      </w:pPr>
      <w:r>
        <w:rPr>
          <w:rFonts w:eastAsiaTheme="majorEastAsia"/>
        </w:rPr>
        <w:t xml:space="preserve">In this study, there are more than one factor to consider as explained in </w:t>
      </w:r>
      <w:r w:rsidR="003F151F">
        <w:rPr>
          <w:rFonts w:eastAsiaTheme="majorEastAsia"/>
        </w:rPr>
        <w:fldChar w:fldCharType="begin"/>
      </w:r>
      <w:r w:rsidR="003F151F">
        <w:rPr>
          <w:rFonts w:eastAsiaTheme="majorEastAsia"/>
        </w:rPr>
        <w:instrText xml:space="preserve"> REF _Ref59114106 \h </w:instrText>
      </w:r>
      <w:r w:rsidR="003F151F">
        <w:rPr>
          <w:rFonts w:eastAsiaTheme="majorEastAsia"/>
        </w:rPr>
      </w:r>
      <w:r w:rsidR="003F151F">
        <w:rPr>
          <w:rFonts w:eastAsiaTheme="majorEastAsia"/>
        </w:rPr>
        <w:fldChar w:fldCharType="separate"/>
      </w:r>
      <w:r w:rsidR="003F151F">
        <w:t>Table (</w:t>
      </w:r>
      <w:r w:rsidR="003F151F">
        <w:rPr>
          <w:noProof/>
        </w:rPr>
        <w:t>2</w:t>
      </w:r>
      <w:r w:rsidR="003F151F">
        <w:rPr>
          <w:rFonts w:eastAsiaTheme="majorEastAsia"/>
        </w:rPr>
        <w:fldChar w:fldCharType="end"/>
      </w:r>
      <w:r w:rsidR="003F151F">
        <w:rPr>
          <w:rFonts w:eastAsiaTheme="majorEastAsia"/>
        </w:rPr>
        <w:t xml:space="preserve">).  </w:t>
      </w:r>
      <w:r>
        <w:rPr>
          <w:rFonts w:eastAsiaTheme="majorEastAsia"/>
        </w:rPr>
        <w:t xml:space="preserve">The factors are </w:t>
      </w:r>
      <w:r>
        <w:t>number of hospitalized cases, total number of beds and total number of available beds which are detailed here.</w:t>
      </w:r>
    </w:p>
    <w:p w14:paraId="5A98C429" w14:textId="77777777" w:rsidR="003F151F" w:rsidRPr="003F151F" w:rsidRDefault="003F151F" w:rsidP="003F151F">
      <w:pPr>
        <w:rPr>
          <w:lang w:val="en-US"/>
        </w:rPr>
      </w:pPr>
    </w:p>
    <w:p w14:paraId="685B7724" w14:textId="210BB208" w:rsidR="00C15C64" w:rsidRPr="00951E0D" w:rsidRDefault="00AD7A40" w:rsidP="00C15C64">
      <w:pPr>
        <w:pStyle w:val="UOB-Sub-subheadings"/>
        <w:rPr>
          <w:lang w:val="en-US"/>
        </w:rPr>
      </w:pPr>
      <w:r>
        <w:rPr>
          <w:lang w:val="en-US"/>
        </w:rPr>
        <w:t xml:space="preserve">Obtaining the </w:t>
      </w:r>
      <w:r w:rsidR="00C15C64">
        <w:rPr>
          <w:lang w:val="en-US"/>
        </w:rPr>
        <w:t>Total Number of Beds</w:t>
      </w:r>
    </w:p>
    <w:p w14:paraId="4B5634A9" w14:textId="43A835E4" w:rsidR="00652B0C" w:rsidRDefault="00C15C64" w:rsidP="00652B0C">
      <w:pPr>
        <w:pStyle w:val="UOB-Body"/>
        <w:ind w:firstLine="720"/>
      </w:pPr>
      <w:r>
        <w:t xml:space="preserve">The total number of hospital beds is </w:t>
      </w:r>
      <w:r w:rsidR="00652B0C" w:rsidRPr="00652B0C">
        <w:t>13,149</w:t>
      </w:r>
      <w:r>
        <w:t xml:space="preserve">where calculated based on </w:t>
      </w:r>
      <w:r w:rsidR="003F151F" w:rsidRPr="003F151F">
        <w:rPr>
          <w:b/>
          <w:bCs w:val="0"/>
        </w:rPr>
        <w:fldChar w:fldCharType="begin"/>
      </w:r>
      <w:r w:rsidR="003F151F" w:rsidRPr="003F151F">
        <w:rPr>
          <w:b/>
          <w:bCs w:val="0"/>
        </w:rPr>
        <w:instrText xml:space="preserve"> REF _Ref59126174 \h </w:instrText>
      </w:r>
      <w:r w:rsidR="003F151F" w:rsidRPr="003F151F">
        <w:rPr>
          <w:b/>
          <w:bCs w:val="0"/>
        </w:rPr>
      </w:r>
      <w:r w:rsidR="003F151F">
        <w:rPr>
          <w:b/>
          <w:bCs w:val="0"/>
        </w:rPr>
        <w:instrText xml:space="preserve"> \* MERGEFORMAT </w:instrText>
      </w:r>
      <w:r w:rsidR="003F151F" w:rsidRPr="003F151F">
        <w:rPr>
          <w:b/>
          <w:bCs w:val="0"/>
        </w:rPr>
        <w:fldChar w:fldCharType="separate"/>
      </w:r>
      <w:r w:rsidR="003F151F" w:rsidRPr="003F151F">
        <w:rPr>
          <w:b/>
          <w:bCs w:val="0"/>
        </w:rPr>
        <w:t xml:space="preserve">Equation </w:t>
      </w:r>
      <w:r w:rsidR="003F151F" w:rsidRPr="003F151F">
        <w:rPr>
          <w:b/>
          <w:bCs w:val="0"/>
          <w:noProof/>
        </w:rPr>
        <w:t>2</w:t>
      </w:r>
      <w:r w:rsidR="003F151F" w:rsidRPr="003F151F">
        <w:rPr>
          <w:b/>
          <w:bCs w:val="0"/>
        </w:rPr>
        <w:fldChar w:fldCharType="end"/>
      </w:r>
      <w:r>
        <w:t xml:space="preserve"> and substituting the values of the Beds per Thousand People (BPTP) and population and the as reported in Our World in Data </w:t>
      </w:r>
      <w:r>
        <w:fldChar w:fldCharType="begin" w:fldLock="1"/>
      </w:r>
      <w:r>
        <w:instrText>ADDIN CSL_CITATION {"citationItems":[{"id":"ITEM-1","itemData":{"URL":"https://ourworldindata.org/coronavirus","author":[{"dropping-particle":"","family":"Roser","given":"Max","non-dropping-particle":"","parse-names":false,"suffix":""},{"dropping-particle":"","family":"Ritchie","given":"Hannah","non-dropping-particle":"","parse-names":false,"suffix":""},{"dropping-particle":"","family":"Ortiz-Ospina","given":"Esteban","non-dropping-particle":"","parse-names":false,"suffix":""},{"dropping-particle":"","family":"Hasell","given":"Joe","non-dropping-particle":"","parse-names":false,"suffix":""}],"container-title":"OurWorldInData.org","id":"ITEM-1","issued":{"date-parts":[["2020"]]},"title":"Coronavirus Pandemic (COVID-19)","type":"webpage"},"uris":["http://www.mendeley.com/documents/?uuid=04cab1f4-57ed-4f52-bbd0-259da9478ad8"]}],"mendeley":{"formattedCitation":"(Roser et al., 2020)","plainTextFormattedCitation":"(Roser et al., 2020)","previouslyFormattedCitation":"(Roser et al., 2020)"},"properties":{"noteIndex":0},"schema":"https://github.com/citation-style-language/schema/raw/master/csl-citation.json"}</w:instrText>
      </w:r>
      <w:r>
        <w:fldChar w:fldCharType="separate"/>
      </w:r>
      <w:r w:rsidRPr="005A6881">
        <w:rPr>
          <w:noProof/>
        </w:rPr>
        <w:t>(Roser et al., 2020)</w:t>
      </w:r>
      <w:r>
        <w:fldChar w:fldCharType="end"/>
      </w:r>
      <w:r>
        <w:t xml:space="preserve"> where </w:t>
      </w:r>
      <m:oMath>
        <m:r>
          <w:rPr>
            <w:rFonts w:ascii="Cambria Math" w:hAnsi="Cambria Math"/>
          </w:rPr>
          <m:t>BPTP=2</m:t>
        </m:r>
      </m:oMath>
      <w:r>
        <w:t xml:space="preserve"> and </w:t>
      </w:r>
      <m:oMath>
        <m:r>
          <w:rPr>
            <w:rFonts w:ascii="Cambria Math" w:hAnsi="Cambria Math"/>
          </w:rPr>
          <m:t>Population=1,701,583</m:t>
        </m:r>
      </m:oMath>
      <w:r>
        <w:t xml:space="preserve">. While the total number of both Isolation Centers and Quarantine Centers (IQC) is calculated by </w:t>
      </w:r>
      <w:r w:rsidR="003F151F" w:rsidRPr="003F151F">
        <w:rPr>
          <w:b/>
          <w:bCs w:val="0"/>
        </w:rPr>
        <w:fldChar w:fldCharType="begin"/>
      </w:r>
      <w:r w:rsidR="003F151F" w:rsidRPr="003F151F">
        <w:rPr>
          <w:b/>
          <w:bCs w:val="0"/>
        </w:rPr>
        <w:instrText xml:space="preserve"> REF _Ref59126380 \h </w:instrText>
      </w:r>
      <w:r w:rsidR="003F151F" w:rsidRPr="003F151F">
        <w:rPr>
          <w:b/>
          <w:bCs w:val="0"/>
        </w:rPr>
      </w:r>
      <w:r w:rsidR="003F151F">
        <w:rPr>
          <w:b/>
          <w:bCs w:val="0"/>
        </w:rPr>
        <w:instrText xml:space="preserve"> \* MERGEFORMAT </w:instrText>
      </w:r>
      <w:r w:rsidR="003F151F" w:rsidRPr="003F151F">
        <w:rPr>
          <w:b/>
          <w:bCs w:val="0"/>
        </w:rPr>
        <w:fldChar w:fldCharType="separate"/>
      </w:r>
      <w:r w:rsidR="003F151F" w:rsidRPr="003F151F">
        <w:rPr>
          <w:b/>
          <w:bCs w:val="0"/>
        </w:rPr>
        <w:t xml:space="preserve">Equation </w:t>
      </w:r>
      <w:r w:rsidR="003F151F" w:rsidRPr="003F151F">
        <w:rPr>
          <w:b/>
          <w:bCs w:val="0"/>
          <w:noProof/>
        </w:rPr>
        <w:t>4</w:t>
      </w:r>
      <w:r w:rsidR="003F151F" w:rsidRPr="003F151F">
        <w:rPr>
          <w:b/>
          <w:bCs w:val="0"/>
        </w:rPr>
        <w:fldChar w:fldCharType="end"/>
      </w:r>
      <w:r w:rsidR="003F151F">
        <w:t xml:space="preserve"> </w:t>
      </w:r>
      <w:r>
        <w:t xml:space="preserve">which is </w:t>
      </w:r>
      <w:r w:rsidRPr="00C81B48">
        <w:t>9746</w:t>
      </w:r>
      <w:r>
        <w:t xml:space="preserve">. By </w:t>
      </w:r>
      <w:r w:rsidR="00652B0C">
        <w:t xml:space="preserve">summing both total </w:t>
      </w:r>
      <w:r w:rsidR="00652B0C">
        <w:t>number of hospital beds</w:t>
      </w:r>
      <w:r w:rsidR="00652B0C">
        <w:t xml:space="preserve"> and IQC beds, </w:t>
      </w:r>
      <w:r w:rsidR="00652B0C" w:rsidRPr="00652B0C">
        <w:t>13149</w:t>
      </w:r>
      <w:r w:rsidR="00652B0C">
        <w:t xml:space="preserve"> is the total number of all beds.</w:t>
      </w:r>
    </w:p>
    <w:p w14:paraId="272831BD" w14:textId="77777777" w:rsidR="00AD7A40" w:rsidRPr="00AD7A40" w:rsidRDefault="00AD7A40" w:rsidP="00AD7A40">
      <w:pPr>
        <w:rPr>
          <w:lang w:val="en-US"/>
        </w:rPr>
      </w:pPr>
    </w:p>
    <w:p w14:paraId="611FBB08" w14:textId="431A7D89" w:rsidR="00AD7A40" w:rsidRPr="00AD7A40" w:rsidRDefault="00AD7A40" w:rsidP="00AD7A40">
      <w:pPr>
        <w:pStyle w:val="UOB-Sub-subheadings"/>
        <w:rPr>
          <w:lang w:val="en-US"/>
        </w:rPr>
      </w:pPr>
      <w:r>
        <w:rPr>
          <w:lang w:val="en-US"/>
        </w:rPr>
        <w:lastRenderedPageBreak/>
        <w:t xml:space="preserve">Obtaining the Total Number of Available Beds </w:t>
      </w:r>
    </w:p>
    <w:p w14:paraId="17F68C81" w14:textId="357BD66F" w:rsidR="00C15C64" w:rsidRPr="00280E2A" w:rsidRDefault="00652B0C" w:rsidP="008056EE">
      <w:pPr>
        <w:pStyle w:val="UOB-Body"/>
      </w:pPr>
      <w:r>
        <w:tab/>
        <w:t>To obtain the available beds</w:t>
      </w:r>
      <w:r w:rsidR="008056EE">
        <w:t xml:space="preserve">, </w:t>
      </w:r>
      <w:r w:rsidR="008056EE">
        <w:t>the bed occupancy rate (BOR)</w:t>
      </w:r>
      <w:r w:rsidR="008056EE">
        <w:t xml:space="preserve"> must be calculated first.  By using </w:t>
      </w:r>
      <w:r w:rsidR="008056EE">
        <w:fldChar w:fldCharType="begin"/>
      </w:r>
      <w:r w:rsidR="008056EE">
        <w:instrText xml:space="preserve"> REF _Ref59126509 \h </w:instrText>
      </w:r>
      <w:r w:rsidR="008056EE">
        <w:fldChar w:fldCharType="separate"/>
      </w:r>
      <w:r w:rsidR="008056EE">
        <w:t xml:space="preserve">Equation </w:t>
      </w:r>
      <w:r w:rsidR="008056EE">
        <w:rPr>
          <w:noProof/>
        </w:rPr>
        <w:t>5</w:t>
      </w:r>
      <w:r w:rsidR="008056EE">
        <w:fldChar w:fldCharType="end"/>
      </w:r>
      <w:r w:rsidR="008056EE">
        <w:t xml:space="preserve"> the </w:t>
      </w:r>
      <w:r w:rsidR="008056EE">
        <w:t>bed occupancy rate (BOR)</w:t>
      </w:r>
      <w:r w:rsidR="008056EE">
        <w:t xml:space="preserve"> is </w:t>
      </w:r>
      <w:r w:rsidR="008056EE" w:rsidRPr="00C81B48">
        <w:t>0.38</w:t>
      </w:r>
      <w:r w:rsidR="008056EE">
        <w:t xml:space="preserve"> using</w:t>
      </w:r>
      <w:r w:rsidR="00C15C64">
        <w:t xml:space="preserve"> the reported number of occupied beds in IQC</w:t>
      </w:r>
      <w:r w:rsidR="00C15C64" w:rsidRPr="00C81B48">
        <w:t xml:space="preserve"> </w:t>
      </w:r>
      <w:r w:rsidR="00C15C64">
        <w:t xml:space="preserve">figures by Naar </w:t>
      </w:r>
      <w:r w:rsidR="00C15C64">
        <w:fldChar w:fldCharType="begin" w:fldLock="1"/>
      </w:r>
      <w:r w:rsidR="00C15C64">
        <w:instrText>ADDIN CSL_CITATION {"citationItems":[{"id":"ITEM-1","itemData":{"URL":"https://english.alarabiya.net/en/coronavirus/2020/05/13/Coronavirus-Bahrain-expands-bed-capacity-at-its-isolation-quarantine-centers","author":[{"dropping-particle":"","family":"Naar","given":"Ismaeel","non-dropping-particle":"","parse-names":false,"suffix":""}],"container-title":"Al Arabiya English","id":"ITEM-1","issued":{"date-parts":[["2020"]]},"title":"Coronavirus: Bahrain expands bed capacity at its isolation, quarantine centers","type":"webpage"},"suppress-author":1,"uris":["http://www.mendeley.com/documents/?uuid=ca03f20d-ada5-495f-97a5-5330697161ec"]}],"mendeley":{"formattedCitation":"(2020)","plainTextFormattedCitation":"(2020)","previouslyFormattedCitation":"(2020)"},"properties":{"noteIndex":0},"schema":"https://github.com/citation-style-language/schema/raw/master/csl-citation.json"}</w:instrText>
      </w:r>
      <w:r w:rsidR="00C15C64">
        <w:fldChar w:fldCharType="separate"/>
      </w:r>
      <w:r w:rsidR="00C15C64" w:rsidRPr="004D615E">
        <w:rPr>
          <w:noProof/>
        </w:rPr>
        <w:t>(2020)</w:t>
      </w:r>
      <w:r w:rsidR="00C15C64">
        <w:fldChar w:fldCharType="end"/>
      </w:r>
      <w:r w:rsidR="008056EE">
        <w:t xml:space="preserve">.  Therefore, the total number available beds </w:t>
      </w:r>
      <w:r w:rsidR="00B0493F">
        <w:t>are</w:t>
      </w:r>
      <w:r w:rsidR="00280E2A">
        <w:t xml:space="preserve"> </w:t>
      </w:r>
      <w:r w:rsidR="00280E2A" w:rsidRPr="00280E2A">
        <w:t>5995</w:t>
      </w:r>
      <w:r w:rsidR="00280E2A">
        <w:t xml:space="preserve"> by conducting  </w:t>
      </w:r>
      <w:r w:rsidR="00280E2A" w:rsidRPr="00280E2A">
        <w:rPr>
          <w:b/>
          <w:bCs w:val="0"/>
        </w:rPr>
        <w:fldChar w:fldCharType="begin"/>
      </w:r>
      <w:r w:rsidR="00280E2A" w:rsidRPr="00280E2A">
        <w:rPr>
          <w:b/>
          <w:bCs w:val="0"/>
        </w:rPr>
        <w:instrText xml:space="preserve"> REF _Ref59128894 \h </w:instrText>
      </w:r>
      <w:r w:rsidR="00280E2A" w:rsidRPr="00280E2A">
        <w:rPr>
          <w:b/>
          <w:bCs w:val="0"/>
        </w:rPr>
      </w:r>
      <w:r w:rsidR="00280E2A">
        <w:rPr>
          <w:b/>
          <w:bCs w:val="0"/>
        </w:rPr>
        <w:instrText xml:space="preserve"> \* MERGEFORMAT </w:instrText>
      </w:r>
      <w:r w:rsidR="00280E2A" w:rsidRPr="00280E2A">
        <w:rPr>
          <w:b/>
          <w:bCs w:val="0"/>
        </w:rPr>
        <w:fldChar w:fldCharType="separate"/>
      </w:r>
      <w:r w:rsidR="00280E2A" w:rsidRPr="00280E2A">
        <w:rPr>
          <w:b/>
          <w:bCs w:val="0"/>
        </w:rPr>
        <w:t xml:space="preserve">Equation </w:t>
      </w:r>
      <w:r w:rsidR="00280E2A" w:rsidRPr="00280E2A">
        <w:rPr>
          <w:b/>
          <w:bCs w:val="0"/>
          <w:noProof/>
        </w:rPr>
        <w:t>6</w:t>
      </w:r>
      <w:r w:rsidR="00280E2A" w:rsidRPr="00280E2A">
        <w:rPr>
          <w:b/>
          <w:bCs w:val="0"/>
        </w:rPr>
        <w:fldChar w:fldCharType="end"/>
      </w:r>
      <w:r w:rsidR="00280E2A">
        <w:t xml:space="preserve">. Where the total number of available hospital beds is </w:t>
      </w:r>
      <w:r w:rsidR="00280E2A" w:rsidRPr="00280E2A">
        <w:t>681</w:t>
      </w:r>
      <w:r w:rsidR="00280E2A">
        <w:t xml:space="preserve"> by calculating it using hospital </w:t>
      </w:r>
      <w:r w:rsidR="00280E2A">
        <w:t xml:space="preserve">bed occupancy rate (BOR) </w:t>
      </w:r>
      <w:r w:rsidR="00280E2A">
        <w:t xml:space="preserve">given as 0.8 </w:t>
      </w:r>
      <w:r w:rsidR="00280E2A">
        <w:fldChar w:fldCharType="begin" w:fldLock="1"/>
      </w:r>
      <w:r w:rsidR="00280E2A">
        <w:instrText>ADDIN CSL_CITATION {"citationItems":[{"id":"ITEM-1","itemData":{"author":[{"dropping-particle":"","family":"Hilal","given":"Dr. Sawsan","non-dropping-particle":"","parse-names":false,"suffix":""}],"id":"ITEM-1","issued":{"date-parts":[["2020"]]},"title":"Conversation with Dr. Sawsan Hilal","type":"speech"},"uris":["http://www.mendeley.com/documents/?uuid=9884346c-c2b8-4a95-8cdf-b7e93a66c9f9"]}],"mendeley":{"formattedCitation":"(Hilal, 2020)","plainTextFormattedCitation":"(Hilal, 2020)"},"properties":{"noteIndex":0},"schema":"https://github.com/citation-style-language/schema/raw/master/csl-citation.json"}</w:instrText>
      </w:r>
      <w:r w:rsidR="00280E2A">
        <w:fldChar w:fldCharType="separate"/>
      </w:r>
      <w:r w:rsidR="00280E2A" w:rsidRPr="00280E2A">
        <w:rPr>
          <w:noProof/>
        </w:rPr>
        <w:t>(Hilal, 2020)</w:t>
      </w:r>
      <w:r w:rsidR="00280E2A">
        <w:fldChar w:fldCharType="end"/>
      </w:r>
      <w:r w:rsidR="00280E2A">
        <w:t xml:space="preserve"> and substituting in </w:t>
      </w:r>
      <w:r w:rsidR="00280E2A" w:rsidRPr="00280E2A">
        <w:rPr>
          <w:b/>
          <w:bCs w:val="0"/>
        </w:rPr>
        <w:fldChar w:fldCharType="begin"/>
      </w:r>
      <w:r w:rsidR="00280E2A" w:rsidRPr="00280E2A">
        <w:rPr>
          <w:b/>
          <w:bCs w:val="0"/>
        </w:rPr>
        <w:instrText xml:space="preserve"> REF _Ref59128620 \h </w:instrText>
      </w:r>
      <w:r w:rsidR="00280E2A" w:rsidRPr="00280E2A">
        <w:rPr>
          <w:b/>
          <w:bCs w:val="0"/>
        </w:rPr>
      </w:r>
      <w:r w:rsidR="00280E2A" w:rsidRPr="00280E2A">
        <w:rPr>
          <w:b/>
          <w:bCs w:val="0"/>
        </w:rPr>
        <w:instrText xml:space="preserve"> \* MERGEFORMAT </w:instrText>
      </w:r>
      <w:r w:rsidR="00280E2A" w:rsidRPr="00280E2A">
        <w:rPr>
          <w:b/>
          <w:bCs w:val="0"/>
        </w:rPr>
        <w:fldChar w:fldCharType="separate"/>
      </w:r>
      <w:r w:rsidR="00280E2A" w:rsidRPr="00280E2A">
        <w:rPr>
          <w:b/>
          <w:bCs w:val="0"/>
        </w:rPr>
        <w:t xml:space="preserve">Equation </w:t>
      </w:r>
      <w:r w:rsidR="00280E2A" w:rsidRPr="00280E2A">
        <w:rPr>
          <w:b/>
          <w:bCs w:val="0"/>
          <w:noProof/>
        </w:rPr>
        <w:t>3</w:t>
      </w:r>
      <w:r w:rsidR="00280E2A" w:rsidRPr="00280E2A">
        <w:rPr>
          <w:b/>
          <w:bCs w:val="0"/>
        </w:rPr>
        <w:fldChar w:fldCharType="end"/>
      </w:r>
      <w:r w:rsidR="00280E2A">
        <w:t xml:space="preserve">. </w:t>
      </w:r>
      <w:r w:rsidR="00B0493F">
        <w:t xml:space="preserve">Lastly, the total number of all available beds is </w:t>
      </w:r>
      <w:r w:rsidR="00B0493F" w:rsidRPr="00B0493F">
        <w:t>6676</w:t>
      </w:r>
      <w:r w:rsidR="00B010BD">
        <w:t xml:space="preserve"> by following </w:t>
      </w:r>
      <w:r w:rsidR="00B010BD" w:rsidRPr="00B010BD">
        <w:rPr>
          <w:b/>
          <w:bCs w:val="0"/>
        </w:rPr>
        <w:fldChar w:fldCharType="begin"/>
      </w:r>
      <w:r w:rsidR="00B010BD" w:rsidRPr="00B010BD">
        <w:rPr>
          <w:b/>
          <w:bCs w:val="0"/>
        </w:rPr>
        <w:instrText xml:space="preserve"> REF _Ref59129453 \h </w:instrText>
      </w:r>
      <w:r w:rsidR="00B010BD" w:rsidRPr="00B010BD">
        <w:rPr>
          <w:b/>
          <w:bCs w:val="0"/>
        </w:rPr>
      </w:r>
      <w:r w:rsidR="00B010BD">
        <w:rPr>
          <w:b/>
          <w:bCs w:val="0"/>
        </w:rPr>
        <w:instrText xml:space="preserve"> \* MERGEFORMAT </w:instrText>
      </w:r>
      <w:r w:rsidR="00B010BD" w:rsidRPr="00B010BD">
        <w:rPr>
          <w:b/>
          <w:bCs w:val="0"/>
        </w:rPr>
        <w:fldChar w:fldCharType="separate"/>
      </w:r>
      <w:r w:rsidR="00B010BD" w:rsidRPr="00B010BD">
        <w:rPr>
          <w:b/>
          <w:bCs w:val="0"/>
        </w:rPr>
        <w:t xml:space="preserve">Equation </w:t>
      </w:r>
      <w:r w:rsidR="00B010BD" w:rsidRPr="00B010BD">
        <w:rPr>
          <w:b/>
          <w:bCs w:val="0"/>
          <w:noProof/>
        </w:rPr>
        <w:t>7</w:t>
      </w:r>
      <w:r w:rsidR="00B010BD" w:rsidRPr="00B010BD">
        <w:rPr>
          <w:b/>
          <w:bCs w:val="0"/>
        </w:rPr>
        <w:fldChar w:fldCharType="end"/>
      </w:r>
      <w:r w:rsidR="00B0493F">
        <w:t>.</w:t>
      </w:r>
    </w:p>
    <w:p w14:paraId="6878DDF8" w14:textId="77777777" w:rsidR="00C15C64" w:rsidRPr="00FC0AC4" w:rsidRDefault="00C15C64" w:rsidP="00C15C64">
      <w:pPr>
        <w:rPr>
          <w:lang w:val="en-US"/>
        </w:rPr>
      </w:pPr>
    </w:p>
    <w:p w14:paraId="7FE85A44" w14:textId="69517FEE" w:rsidR="00C15C64" w:rsidRDefault="00AD7A40" w:rsidP="00C15C64">
      <w:pPr>
        <w:pStyle w:val="UOB-Sub-subheadings"/>
        <w:rPr>
          <w:lang w:val="en-US"/>
        </w:rPr>
      </w:pPr>
      <w:r>
        <w:rPr>
          <w:lang w:val="en-US"/>
        </w:rPr>
        <w:t xml:space="preserve">Obtention of </w:t>
      </w:r>
      <w:r w:rsidR="00C15C64">
        <w:rPr>
          <w:lang w:val="en-US"/>
        </w:rPr>
        <w:t xml:space="preserve">Hospitalized Cases </w:t>
      </w:r>
    </w:p>
    <w:p w14:paraId="14DD1D0D" w14:textId="17969E2B" w:rsidR="00B66B1A" w:rsidRDefault="00C15C64" w:rsidP="00E020FA">
      <w:pPr>
        <w:pStyle w:val="UOB-Body"/>
        <w:ind w:firstLine="720"/>
      </w:pPr>
      <w:r>
        <w:t xml:space="preserve">The hospitalized cases are calculated </w:t>
      </w:r>
      <w:r w:rsidR="00AD7A40">
        <w:t xml:space="preserve">using </w:t>
      </w:r>
      <w:r w:rsidR="00AD7A40" w:rsidRPr="00AD7A40">
        <w:rPr>
          <w:b/>
          <w:bCs w:val="0"/>
        </w:rPr>
        <w:fldChar w:fldCharType="begin"/>
      </w:r>
      <w:r w:rsidR="00AD7A40" w:rsidRPr="00AD7A40">
        <w:rPr>
          <w:b/>
          <w:bCs w:val="0"/>
        </w:rPr>
        <w:instrText xml:space="preserve"> REF _Ref59127205 \h </w:instrText>
      </w:r>
      <w:r w:rsidR="00AD7A40" w:rsidRPr="00AD7A40">
        <w:rPr>
          <w:b/>
          <w:bCs w:val="0"/>
        </w:rPr>
      </w:r>
      <w:r w:rsidR="00AD7A40">
        <w:rPr>
          <w:b/>
          <w:bCs w:val="0"/>
        </w:rPr>
        <w:instrText xml:space="preserve"> \* MERGEFORMAT </w:instrText>
      </w:r>
      <w:r w:rsidR="00AD7A40" w:rsidRPr="00AD7A40">
        <w:rPr>
          <w:b/>
          <w:bCs w:val="0"/>
        </w:rPr>
        <w:fldChar w:fldCharType="separate"/>
      </w:r>
      <w:r w:rsidR="00AD7A40" w:rsidRPr="00AD7A40">
        <w:rPr>
          <w:b/>
          <w:bCs w:val="0"/>
        </w:rPr>
        <w:t xml:space="preserve">Equation </w:t>
      </w:r>
      <w:r w:rsidR="00AD7A40" w:rsidRPr="00AD7A40">
        <w:rPr>
          <w:b/>
          <w:bCs w:val="0"/>
          <w:noProof/>
        </w:rPr>
        <w:t>9</w:t>
      </w:r>
      <w:r w:rsidR="00AD7A40" w:rsidRPr="00AD7A40">
        <w:rPr>
          <w:b/>
          <w:bCs w:val="0"/>
        </w:rPr>
        <w:fldChar w:fldCharType="end"/>
      </w:r>
      <w:r w:rsidR="00AD7A40">
        <w:t xml:space="preserve"> </w:t>
      </w:r>
      <w:r>
        <w:t xml:space="preserve">based on </w:t>
      </w:r>
      <w:r w:rsidR="00AD7A40">
        <w:t>the hospitalization rate (</w:t>
      </w:r>
      <w:r w:rsidR="00AD7A40" w:rsidRPr="00AD7A40">
        <w:t>0.02</w:t>
      </w:r>
      <w:r w:rsidR="00AD7A40">
        <w:t xml:space="preserve">9) using </w:t>
      </w:r>
      <w:r w:rsidR="00AD7A40" w:rsidRPr="00AD7A40">
        <w:rPr>
          <w:b/>
          <w:bCs w:val="0"/>
        </w:rPr>
        <w:fldChar w:fldCharType="begin"/>
      </w:r>
      <w:r w:rsidR="00AD7A40" w:rsidRPr="00AD7A40">
        <w:rPr>
          <w:b/>
          <w:bCs w:val="0"/>
        </w:rPr>
        <w:instrText xml:space="preserve"> REF _Ref59126987 \h </w:instrText>
      </w:r>
      <w:r w:rsidR="00AD7A40" w:rsidRPr="00AD7A40">
        <w:rPr>
          <w:b/>
          <w:bCs w:val="0"/>
        </w:rPr>
      </w:r>
      <w:r w:rsidR="00AD7A40">
        <w:rPr>
          <w:b/>
          <w:bCs w:val="0"/>
        </w:rPr>
        <w:instrText xml:space="preserve"> \* MERGEFORMAT </w:instrText>
      </w:r>
      <w:r w:rsidR="00AD7A40" w:rsidRPr="00AD7A40">
        <w:rPr>
          <w:b/>
          <w:bCs w:val="0"/>
        </w:rPr>
        <w:fldChar w:fldCharType="separate"/>
      </w:r>
      <w:r w:rsidR="00AD7A40" w:rsidRPr="00AD7A40">
        <w:rPr>
          <w:b/>
          <w:bCs w:val="0"/>
        </w:rPr>
        <w:t xml:space="preserve">Equation </w:t>
      </w:r>
      <w:r w:rsidR="00AD7A40" w:rsidRPr="00AD7A40">
        <w:rPr>
          <w:b/>
          <w:bCs w:val="0"/>
          <w:noProof/>
        </w:rPr>
        <w:t>8</w:t>
      </w:r>
      <w:r w:rsidR="00AD7A40" w:rsidRPr="00AD7A40">
        <w:rPr>
          <w:b/>
          <w:bCs w:val="0"/>
        </w:rPr>
        <w:fldChar w:fldCharType="end"/>
      </w:r>
      <w:r w:rsidR="00E020FA">
        <w:t xml:space="preserve">.  The projected COVID-19 cases and the projected hospitalized COVID-19 cases due to the projection timeframe (three months) is shown in </w:t>
      </w:r>
      <w:r w:rsidR="00E020FA" w:rsidRPr="00644071">
        <w:rPr>
          <w:b/>
          <w:bCs w:val="0"/>
        </w:rPr>
        <w:t>Fig. 6</w:t>
      </w:r>
      <w:r w:rsidR="00E020FA">
        <w:t xml:space="preserve"> while </w:t>
      </w:r>
      <w:r w:rsidR="00E020FA" w:rsidRPr="00644071">
        <w:rPr>
          <w:b/>
          <w:bCs w:val="0"/>
        </w:rPr>
        <w:t>Fig 7</w:t>
      </w:r>
      <w:r w:rsidR="00E020FA">
        <w:t xml:space="preserve"> is showing</w:t>
      </w:r>
      <w:r w:rsidR="00644071">
        <w:t xml:space="preserve"> the total of projected cases, hospitalized cases and the available beds </w:t>
      </w:r>
      <w:r w:rsidR="00644071">
        <w:t>to the projection timeframe (three months)</w:t>
      </w:r>
      <w:r w:rsidR="00644071">
        <w:t>.</w:t>
      </w:r>
    </w:p>
    <w:p w14:paraId="725EDD70" w14:textId="628E1AE6" w:rsidR="00B66B1A" w:rsidRDefault="00E020FA" w:rsidP="00B66B1A">
      <w:pPr>
        <w:rPr>
          <w:lang w:val="en-US"/>
        </w:rPr>
      </w:pPr>
      <w:r>
        <w:rPr>
          <w:noProof/>
        </w:rPr>
        <w:drawing>
          <wp:inline distT="0" distB="0" distL="0" distR="0" wp14:anchorId="39CEE34F" wp14:editId="5651EEC2">
            <wp:extent cx="5274310" cy="3026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p>
    <w:p w14:paraId="186BB2A0" w14:textId="77777777" w:rsidR="00644071" w:rsidRDefault="00E020FA" w:rsidP="00644071">
      <w:pPr>
        <w:pStyle w:val="UOB-FigStyle"/>
        <w:rPr>
          <w:b w:val="0"/>
          <w:bCs/>
          <w:lang w:val="en-US"/>
        </w:rPr>
      </w:pPr>
      <w:r>
        <w:t xml:space="preserve">Fig. </w:t>
      </w:r>
      <w:r w:rsidRPr="00E020FA">
        <w:rPr>
          <w:lang w:val="en-US"/>
        </w:rPr>
        <w:t>6</w:t>
      </w:r>
      <w:r>
        <w:rPr>
          <w:b w:val="0"/>
          <w:bCs/>
          <w:lang w:val="en-US"/>
        </w:rPr>
        <w:t xml:space="preserve"> </w:t>
      </w:r>
      <w:r w:rsidRPr="00E020FA">
        <w:rPr>
          <w:b w:val="0"/>
          <w:bCs/>
          <w:lang w:val="en-US"/>
        </w:rPr>
        <w:t>The projected COVID-19 cases and the projected hospitalized COVID-19 cases due to the projection timeframe (three months)</w:t>
      </w:r>
    </w:p>
    <w:p w14:paraId="72535819" w14:textId="70A56E51" w:rsidR="00E020FA" w:rsidRPr="00922142" w:rsidRDefault="00644071" w:rsidP="00644071">
      <w:pPr>
        <w:pStyle w:val="UOB-FigStyle"/>
        <w:rPr>
          <w:lang w:val="en-US"/>
        </w:rPr>
      </w:pPr>
      <w:r>
        <w:rPr>
          <w:noProof/>
        </w:rPr>
        <w:lastRenderedPageBreak/>
        <w:drawing>
          <wp:inline distT="0" distB="0" distL="0" distR="0" wp14:anchorId="06E0EDC2" wp14:editId="6B6A9F40">
            <wp:extent cx="5274310" cy="30264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026410"/>
                    </a:xfrm>
                    <a:prstGeom prst="rect">
                      <a:avLst/>
                    </a:prstGeom>
                    <a:noFill/>
                    <a:ln>
                      <a:noFill/>
                    </a:ln>
                  </pic:spPr>
                </pic:pic>
              </a:graphicData>
            </a:graphic>
          </wp:inline>
        </w:drawing>
      </w:r>
      <w:r>
        <w:t>Fi</w:t>
      </w:r>
      <w:r>
        <w:t>g</w:t>
      </w:r>
      <w:r>
        <w:rPr>
          <w:lang w:val="en-US"/>
        </w:rPr>
        <w:t xml:space="preserve">.7 </w:t>
      </w:r>
      <w:r w:rsidRPr="00644071">
        <w:rPr>
          <w:b w:val="0"/>
          <w:bCs/>
          <w:lang w:val="en-US"/>
        </w:rPr>
        <w:t>The projected COVID-19 cases,</w:t>
      </w:r>
      <w:r w:rsidRPr="00644071">
        <w:rPr>
          <w:b w:val="0"/>
          <w:bCs/>
          <w:lang w:val="en-US"/>
        </w:rPr>
        <w:t xml:space="preserve"> </w:t>
      </w:r>
      <w:r w:rsidRPr="00644071">
        <w:rPr>
          <w:b w:val="0"/>
          <w:bCs/>
          <w:lang w:val="en-US"/>
        </w:rPr>
        <w:t xml:space="preserve">the projected hospitalized COVID-19 </w:t>
      </w:r>
      <w:r w:rsidRPr="00644071">
        <w:rPr>
          <w:b w:val="0"/>
          <w:bCs/>
          <w:lang w:val="en-US"/>
        </w:rPr>
        <w:t>cases,</w:t>
      </w:r>
      <w:r w:rsidRPr="00644071">
        <w:rPr>
          <w:b w:val="0"/>
          <w:bCs/>
          <w:lang w:val="en-US"/>
        </w:rPr>
        <w:t xml:space="preserve"> and the available beds due to the projection timeframe (three months</w:t>
      </w:r>
      <w:r>
        <w:rPr>
          <w:noProof/>
        </w:rPr>
        <w:t xml:space="preserve"> </w:t>
      </w:r>
    </w:p>
    <w:p w14:paraId="359A5917" w14:textId="77777777" w:rsidR="00E95A15" w:rsidRDefault="00E95A15" w:rsidP="00BF1184">
      <w:pPr>
        <w:pStyle w:val="UOB-Body"/>
        <w:ind w:firstLine="720"/>
      </w:pPr>
      <w:bookmarkStart w:id="86" w:name="_Ref58688223"/>
      <w:bookmarkStart w:id="87" w:name="_Toc59142851"/>
    </w:p>
    <w:p w14:paraId="730FCB3E" w14:textId="70D4FA7C" w:rsidR="00BF1184" w:rsidRDefault="00BF1184" w:rsidP="00BF1184">
      <w:pPr>
        <w:pStyle w:val="UOB-Body"/>
        <w:ind w:firstLine="720"/>
      </w:pPr>
      <w:r>
        <w:t>T</w:t>
      </w:r>
      <w:r>
        <w:t>o conclude this, by the end of the study timeframe of the 27</w:t>
      </w:r>
      <w:r w:rsidRPr="00BF1184">
        <w:rPr>
          <w:vertAlign w:val="superscript"/>
        </w:rPr>
        <w:t>th</w:t>
      </w:r>
      <w:r>
        <w:t xml:space="preserve"> of October 2020, the total number of hospitalized cases is approximately </w:t>
      </w:r>
      <w:r w:rsidRPr="00BF1184">
        <w:t>1352.</w:t>
      </w:r>
      <w:r>
        <w:t>and the total number of available beds is</w:t>
      </w:r>
      <w:r w:rsidRPr="00BF1184">
        <w:t xml:space="preserve"> </w:t>
      </w:r>
      <w:r>
        <w:t xml:space="preserve">approximately </w:t>
      </w:r>
      <w:r w:rsidRPr="00BF1184">
        <w:t>532</w:t>
      </w:r>
      <w:r>
        <w:t>4</w:t>
      </w:r>
      <w:r w:rsidR="00E95A15">
        <w:t xml:space="preserve"> using the logistic growth model.</w:t>
      </w:r>
    </w:p>
    <w:p w14:paraId="1FC78162" w14:textId="41B80FCB" w:rsidR="00644071" w:rsidRDefault="00644071">
      <w:pPr>
        <w:spacing w:after="160" w:line="259" w:lineRule="auto"/>
        <w:rPr>
          <w:lang w:val="en-US"/>
        </w:rPr>
      </w:pPr>
    </w:p>
    <w:p w14:paraId="0655FA3D" w14:textId="77777777" w:rsidR="00644071" w:rsidRDefault="00644071">
      <w:pPr>
        <w:spacing w:after="160" w:line="259" w:lineRule="auto"/>
        <w:rPr>
          <w:lang w:val="en-US"/>
        </w:rPr>
      </w:pPr>
    </w:p>
    <w:p w14:paraId="2894CB15" w14:textId="43BB5FC6" w:rsidR="00B54432" w:rsidRDefault="00B54432">
      <w:pPr>
        <w:spacing w:after="160" w:line="259" w:lineRule="auto"/>
        <w:rPr>
          <w:rFonts w:eastAsiaTheme="majorEastAsia" w:cs="Times New Roman"/>
          <w:b/>
          <w:bCs w:val="0"/>
          <w:color w:val="auto"/>
          <w:sz w:val="36"/>
          <w:szCs w:val="36"/>
          <w:lang w:val="en-US"/>
        </w:rPr>
      </w:pPr>
      <w:r>
        <w:rPr>
          <w:lang w:val="en-US"/>
        </w:rPr>
        <w:br w:type="page"/>
      </w:r>
    </w:p>
    <w:p w14:paraId="418ABD6C" w14:textId="37A0A2DD" w:rsidR="003E4AB1" w:rsidRPr="00ED342B" w:rsidRDefault="000B719B" w:rsidP="003E4AB1">
      <w:pPr>
        <w:pStyle w:val="UOB-Headings"/>
        <w:rPr>
          <w:bCs/>
          <w:lang w:val="en-US"/>
        </w:rPr>
      </w:pPr>
      <w:r>
        <w:rPr>
          <w:lang w:val="en-US"/>
        </w:rPr>
        <w:lastRenderedPageBreak/>
        <w:t>Discussion</w:t>
      </w:r>
      <w:bookmarkEnd w:id="86"/>
      <w:bookmarkEnd w:id="87"/>
    </w:p>
    <w:p w14:paraId="41638DEF" w14:textId="12B453C5" w:rsidR="00922142" w:rsidRDefault="00922142" w:rsidP="00922142">
      <w:pPr>
        <w:rPr>
          <w:lang w:val="en-US"/>
        </w:rPr>
      </w:pPr>
      <w:bookmarkStart w:id="88" w:name="_Ref58688226"/>
      <w:r>
        <w:rPr>
          <w:lang w:val="en-US"/>
        </w:rPr>
        <w:t>Text comes here</w:t>
      </w:r>
    </w:p>
    <w:p w14:paraId="2AFE71CD" w14:textId="7E609904" w:rsidR="00E8251E" w:rsidRDefault="00E8251E" w:rsidP="00922142">
      <w:pPr>
        <w:rPr>
          <w:lang w:val="en-US"/>
        </w:rPr>
      </w:pPr>
    </w:p>
    <w:p w14:paraId="22E4F406" w14:textId="77777777" w:rsidR="00E8251E" w:rsidRDefault="00E8251E" w:rsidP="00E8251E">
      <w:pPr>
        <w:jc w:val="both"/>
        <w:rPr>
          <w:rFonts w:asciiTheme="majorBidi" w:hAnsiTheme="majorBidi" w:cstheme="majorBidi"/>
          <w:lang w:val="en-US"/>
        </w:rPr>
      </w:pPr>
      <w:r>
        <w:rPr>
          <w:rFonts w:asciiTheme="majorBidi" w:hAnsiTheme="majorBidi" w:cstheme="majorBidi"/>
          <w:lang w:val="en-US"/>
        </w:rPr>
        <w:t>As of the nature of the data growth (growing exponentially), the model was chosen is the logistic model which is fitting the data better than exponential model because the logistic model has a limit of growth unlike the exponential model, and this is a major feature for choosing a model used for kind of pandemic growth studies. Fitting the models confirms its effectiveness for this study as it is showing on Fig 2 how the model fits the actual data very closely for (no# days) then used it to project the total cases on the next three months (90 days).</w:t>
      </w:r>
    </w:p>
    <w:p w14:paraId="5ADB1C99" w14:textId="77777777" w:rsidR="00E8251E" w:rsidRDefault="00E8251E" w:rsidP="00922142">
      <w:pPr>
        <w:rPr>
          <w:lang w:val="en-US"/>
        </w:rPr>
      </w:pPr>
    </w:p>
    <w:p w14:paraId="2348DCD9" w14:textId="77777777" w:rsidR="00922142" w:rsidRDefault="00922142" w:rsidP="00922142">
      <w:pPr>
        <w:rPr>
          <w:lang w:val="en-US"/>
        </w:rPr>
      </w:pPr>
      <w:r>
        <w:rPr>
          <w:lang w:val="en-US"/>
        </w:rPr>
        <w:t>Text comes here</w:t>
      </w:r>
    </w:p>
    <w:p w14:paraId="3D4D2E33" w14:textId="77777777" w:rsidR="00922142" w:rsidRPr="00922142" w:rsidRDefault="00922142" w:rsidP="00922142">
      <w:pPr>
        <w:rPr>
          <w:lang w:val="en-US"/>
        </w:rPr>
      </w:pPr>
      <w:r>
        <w:rPr>
          <w:lang w:val="en-US"/>
        </w:rPr>
        <w:t>Text comes here</w:t>
      </w:r>
    </w:p>
    <w:p w14:paraId="0291A6F1" w14:textId="210A712A" w:rsidR="003E4AB1" w:rsidRDefault="000B719B" w:rsidP="003E4AB1">
      <w:pPr>
        <w:pStyle w:val="UOB-Headings"/>
        <w:rPr>
          <w:lang w:val="en-US"/>
        </w:rPr>
      </w:pPr>
      <w:bookmarkStart w:id="89" w:name="_Ref58689204"/>
      <w:bookmarkStart w:id="90" w:name="_Ref58689212"/>
      <w:bookmarkStart w:id="91" w:name="_Toc59142852"/>
      <w:r>
        <w:rPr>
          <w:lang w:val="en-US"/>
        </w:rPr>
        <w:t>Conclusion</w:t>
      </w:r>
      <w:bookmarkEnd w:id="88"/>
      <w:bookmarkEnd w:id="89"/>
      <w:bookmarkEnd w:id="90"/>
      <w:bookmarkEnd w:id="91"/>
    </w:p>
    <w:p w14:paraId="54F22B4D" w14:textId="77777777" w:rsidR="00922142" w:rsidRDefault="00922142" w:rsidP="00922142">
      <w:pPr>
        <w:rPr>
          <w:lang w:val="en-US"/>
        </w:rPr>
      </w:pPr>
      <w:bookmarkStart w:id="92" w:name="_Ref58688229"/>
      <w:r>
        <w:rPr>
          <w:lang w:val="en-US"/>
        </w:rPr>
        <w:t>Text comes here</w:t>
      </w:r>
    </w:p>
    <w:p w14:paraId="6973FB77" w14:textId="794E8F40" w:rsidR="00922142" w:rsidRDefault="00922142" w:rsidP="00922142">
      <w:pPr>
        <w:rPr>
          <w:lang w:val="en-US"/>
        </w:rPr>
      </w:pPr>
      <w:r>
        <w:rPr>
          <w:lang w:val="en-US"/>
        </w:rPr>
        <w:t>Text comes here</w:t>
      </w:r>
    </w:p>
    <w:p w14:paraId="78717E74" w14:textId="77777777" w:rsidR="00C80D08" w:rsidRDefault="00C80D08" w:rsidP="00922142">
      <w:pPr>
        <w:rPr>
          <w:lang w:val="en-US"/>
        </w:rPr>
      </w:pPr>
    </w:p>
    <w:p w14:paraId="218303E9" w14:textId="77777777" w:rsidR="00922142" w:rsidRPr="00922142" w:rsidRDefault="00922142" w:rsidP="00922142">
      <w:pPr>
        <w:rPr>
          <w:lang w:val="en-US"/>
        </w:rPr>
      </w:pPr>
      <w:r>
        <w:rPr>
          <w:lang w:val="en-US"/>
        </w:rPr>
        <w:t>Text comes here</w:t>
      </w:r>
    </w:p>
    <w:p w14:paraId="73686212" w14:textId="79367DD4" w:rsidR="003E4AB1" w:rsidRPr="000B719B" w:rsidRDefault="000B719B" w:rsidP="000B719B">
      <w:pPr>
        <w:pStyle w:val="UOB-Headings"/>
        <w:rPr>
          <w:lang w:val="en-US"/>
        </w:rPr>
      </w:pPr>
      <w:bookmarkStart w:id="93" w:name="_Ref58689220"/>
      <w:bookmarkStart w:id="94" w:name="_Toc59142853"/>
      <w:r>
        <w:rPr>
          <w:lang w:val="en-US"/>
        </w:rPr>
        <w:t>Recommendations</w:t>
      </w:r>
      <w:bookmarkEnd w:id="92"/>
      <w:r w:rsidR="00411A06">
        <w:rPr>
          <w:lang w:val="en-US"/>
        </w:rPr>
        <w:t xml:space="preserve"> and Limitations</w:t>
      </w:r>
      <w:bookmarkEnd w:id="93"/>
      <w:bookmarkEnd w:id="94"/>
    </w:p>
    <w:p w14:paraId="3A39C8E7" w14:textId="77777777" w:rsidR="00922142" w:rsidRDefault="00922142" w:rsidP="00922142">
      <w:pPr>
        <w:rPr>
          <w:lang w:val="en-US"/>
        </w:rPr>
      </w:pPr>
      <w:r>
        <w:rPr>
          <w:lang w:val="en-US"/>
        </w:rPr>
        <w:t>Text comes here</w:t>
      </w:r>
    </w:p>
    <w:p w14:paraId="55DD15CA" w14:textId="67AA2419" w:rsidR="00922142" w:rsidRDefault="00922142" w:rsidP="00922142">
      <w:pPr>
        <w:rPr>
          <w:lang w:val="en-US"/>
        </w:rPr>
      </w:pPr>
      <w:r>
        <w:rPr>
          <w:lang w:val="en-US"/>
        </w:rPr>
        <w:t>Text comes here</w:t>
      </w:r>
    </w:p>
    <w:p w14:paraId="0537C414" w14:textId="195C9868" w:rsidR="00411A06" w:rsidRDefault="00411A06" w:rsidP="00411A06">
      <w:pPr>
        <w:pStyle w:val="UOB-Subheadings"/>
        <w:rPr>
          <w:lang w:val="en-US"/>
        </w:rPr>
      </w:pPr>
      <w:bookmarkStart w:id="95" w:name="_Toc59142854"/>
      <w:r>
        <w:rPr>
          <w:lang w:val="en-US"/>
        </w:rPr>
        <w:t>Limitations</w:t>
      </w:r>
      <w:bookmarkEnd w:id="95"/>
    </w:p>
    <w:p w14:paraId="1D99D85A" w14:textId="77777777" w:rsidR="00922142" w:rsidRPr="00922142" w:rsidRDefault="00922142" w:rsidP="00922142">
      <w:pPr>
        <w:rPr>
          <w:lang w:val="en-US"/>
        </w:rPr>
      </w:pPr>
      <w:r>
        <w:rPr>
          <w:lang w:val="en-US"/>
        </w:rPr>
        <w:t>Text comes here</w:t>
      </w:r>
    </w:p>
    <w:p w14:paraId="06874E52" w14:textId="77777777" w:rsidR="003E4AB1" w:rsidRDefault="003E4AB1" w:rsidP="003E4AB1">
      <w:pPr>
        <w:rPr>
          <w:lang w:val="en-US"/>
        </w:rPr>
      </w:pPr>
    </w:p>
    <w:p w14:paraId="0FD443FC" w14:textId="77777777" w:rsidR="003E4AB1" w:rsidRPr="00874782" w:rsidRDefault="003E4AB1" w:rsidP="003E4AB1">
      <w:pPr>
        <w:rPr>
          <w:lang w:val="en-US"/>
        </w:rPr>
        <w:sectPr w:rsidR="003E4AB1" w:rsidRPr="00874782" w:rsidSect="00874782">
          <w:headerReference w:type="default" r:id="rId32"/>
          <w:footerReference w:type="default" r:id="rId33"/>
          <w:pgSz w:w="11906" w:h="16838" w:code="9"/>
          <w:pgMar w:top="1440" w:right="1800" w:bottom="1440" w:left="1800" w:header="706" w:footer="706" w:gutter="0"/>
          <w:cols w:space="708"/>
          <w:docGrid w:linePitch="360"/>
        </w:sectPr>
      </w:pPr>
    </w:p>
    <w:p w14:paraId="016197EB" w14:textId="26D581D7" w:rsidR="00345CF4" w:rsidRDefault="00345CF4" w:rsidP="000458CC">
      <w:pPr>
        <w:pStyle w:val="UOB-ChapterCover"/>
        <w:jc w:val="left"/>
        <w:outlineLvl w:val="0"/>
      </w:pPr>
      <w:bookmarkStart w:id="96" w:name="_Toc59142855"/>
      <w:r>
        <w:lastRenderedPageBreak/>
        <w:t>References</w:t>
      </w:r>
      <w:bookmarkEnd w:id="96"/>
    </w:p>
    <w:p w14:paraId="3F69CB1B" w14:textId="532A8A74" w:rsidR="00280E2A" w:rsidRPr="00280E2A" w:rsidRDefault="00CF6DA9" w:rsidP="00280E2A">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280E2A" w:rsidRPr="00280E2A">
        <w:rPr>
          <w:rFonts w:cs="Times New Roman"/>
          <w:noProof/>
        </w:rPr>
        <w:t xml:space="preserve">Alboaneen, D., Pranggono, B., Alshammari, D., Alqahtani, N., &amp; Alyaffer, R. (2020). Predicting the Epidemiological Outbreak of the Coronavirus Disease 2019 (COVID-19) in Saudi Arabia. </w:t>
      </w:r>
      <w:r w:rsidR="00280E2A" w:rsidRPr="00280E2A">
        <w:rPr>
          <w:rFonts w:cs="Times New Roman"/>
          <w:i/>
          <w:iCs/>
          <w:noProof/>
        </w:rPr>
        <w:t>International Journal of Environmental Research and Public Health</w:t>
      </w:r>
      <w:r w:rsidR="00280E2A" w:rsidRPr="00280E2A">
        <w:rPr>
          <w:rFonts w:cs="Times New Roman"/>
          <w:noProof/>
        </w:rPr>
        <w:t xml:space="preserve">, </w:t>
      </w:r>
      <w:r w:rsidR="00280E2A" w:rsidRPr="00280E2A">
        <w:rPr>
          <w:rFonts w:cs="Times New Roman"/>
          <w:i/>
          <w:iCs/>
          <w:noProof/>
        </w:rPr>
        <w:t>17</w:t>
      </w:r>
      <w:r w:rsidR="00280E2A" w:rsidRPr="00280E2A">
        <w:rPr>
          <w:rFonts w:cs="Times New Roman"/>
          <w:noProof/>
        </w:rPr>
        <w:t>(12), 4568. https://doi.org/10.3390/ijerph17124568</w:t>
      </w:r>
    </w:p>
    <w:p w14:paraId="58A19CB4"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Chowell, G., Simonsen, L., Viboud, C., &amp; Kuang, Y. (2014). Is West Africa Approaching a Catastrophic Phase or is the 2014 Ebola Epidemic Slowing Down? Different Models Yield Different Answers for Liberia. </w:t>
      </w:r>
      <w:r w:rsidRPr="00280E2A">
        <w:rPr>
          <w:rFonts w:cs="Times New Roman"/>
          <w:i/>
          <w:iCs/>
          <w:noProof/>
        </w:rPr>
        <w:t>PLoS Currents</w:t>
      </w:r>
      <w:r w:rsidRPr="00280E2A">
        <w:rPr>
          <w:rFonts w:cs="Times New Roman"/>
          <w:noProof/>
        </w:rPr>
        <w:t>. https://doi.org/10.1371/currents.outbreaks.b4690859d91684da963dc40e00f3da81</w:t>
      </w:r>
    </w:p>
    <w:p w14:paraId="4B0593AF"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Hilal, D. S. (2020). </w:t>
      </w:r>
      <w:r w:rsidRPr="00280E2A">
        <w:rPr>
          <w:rFonts w:cs="Times New Roman"/>
          <w:i/>
          <w:iCs/>
          <w:noProof/>
        </w:rPr>
        <w:t>Conversation with Dr. Sawsan Hilal</w:t>
      </w:r>
      <w:r w:rsidRPr="00280E2A">
        <w:rPr>
          <w:rFonts w:cs="Times New Roman"/>
          <w:noProof/>
        </w:rPr>
        <w:t>.</w:t>
      </w:r>
    </w:p>
    <w:p w14:paraId="2FFF88CD"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Ministry of Health. (2020). </w:t>
      </w:r>
      <w:r w:rsidRPr="00280E2A">
        <w:rPr>
          <w:rFonts w:cs="Times New Roman"/>
          <w:i/>
          <w:iCs/>
          <w:noProof/>
        </w:rPr>
        <w:t>Coronavirus COVID-19 - Summary of Cases</w:t>
      </w:r>
      <w:r w:rsidRPr="00280E2A">
        <w:rPr>
          <w:rFonts w:cs="Times New Roman"/>
          <w:noProof/>
        </w:rPr>
        <w:t>. https://www.moh.gov.bh/?lang=en</w:t>
      </w:r>
    </w:p>
    <w:p w14:paraId="792FED59"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Naar, I. (2020). </w:t>
      </w:r>
      <w:r w:rsidRPr="00280E2A">
        <w:rPr>
          <w:rFonts w:cs="Times New Roman"/>
          <w:i/>
          <w:iCs/>
          <w:noProof/>
        </w:rPr>
        <w:t>Coronavirus: Bahrain expands bed capacity at its isolation, quarantine centers</w:t>
      </w:r>
      <w:r w:rsidRPr="00280E2A">
        <w:rPr>
          <w:rFonts w:cs="Times New Roman"/>
          <w:noProof/>
        </w:rPr>
        <w:t>. Al Arabiya English. https://english.alarabiya.net/en/coronavirus/2020/05/13/Coronavirus-Bahrain-expands-bed-capacity-at-its-isolation-quarantine-centers</w:t>
      </w:r>
    </w:p>
    <w:p w14:paraId="3EB1571C"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Pell, B., Kuang, Y., Viboud, C., &amp; Chowell, G. (2018). Using phenomenological models for forecasting the 2015 Ebola challenge. </w:t>
      </w:r>
      <w:r w:rsidRPr="00280E2A">
        <w:rPr>
          <w:rFonts w:cs="Times New Roman"/>
          <w:i/>
          <w:iCs/>
          <w:noProof/>
        </w:rPr>
        <w:t>Epidemics</w:t>
      </w:r>
      <w:r w:rsidRPr="00280E2A">
        <w:rPr>
          <w:rFonts w:cs="Times New Roman"/>
          <w:noProof/>
        </w:rPr>
        <w:t xml:space="preserve">, </w:t>
      </w:r>
      <w:r w:rsidRPr="00280E2A">
        <w:rPr>
          <w:rFonts w:cs="Times New Roman"/>
          <w:i/>
          <w:iCs/>
          <w:noProof/>
        </w:rPr>
        <w:t>22</w:t>
      </w:r>
      <w:r w:rsidRPr="00280E2A">
        <w:rPr>
          <w:rFonts w:cs="Times New Roman"/>
          <w:noProof/>
        </w:rPr>
        <w:t>, 62–70. https://doi.org/10.1016/j.epidem.2016.11.002</w:t>
      </w:r>
    </w:p>
    <w:p w14:paraId="346796AD" w14:textId="77777777" w:rsidR="00280E2A" w:rsidRPr="00280E2A" w:rsidRDefault="00280E2A" w:rsidP="00280E2A">
      <w:pPr>
        <w:widowControl w:val="0"/>
        <w:autoSpaceDE w:val="0"/>
        <w:autoSpaceDN w:val="0"/>
        <w:adjustRightInd w:val="0"/>
        <w:ind w:left="480" w:hanging="480"/>
        <w:rPr>
          <w:rFonts w:cs="Times New Roman"/>
          <w:noProof/>
        </w:rPr>
      </w:pPr>
      <w:r w:rsidRPr="00280E2A">
        <w:rPr>
          <w:rFonts w:cs="Times New Roman"/>
          <w:noProof/>
        </w:rPr>
        <w:t xml:space="preserve">Roser, M., Ritchie, H., Ortiz-Ospina, E., &amp; Hasell, J. (2020). </w:t>
      </w:r>
      <w:r w:rsidRPr="00280E2A">
        <w:rPr>
          <w:rFonts w:cs="Times New Roman"/>
          <w:i/>
          <w:iCs/>
          <w:noProof/>
        </w:rPr>
        <w:t>Coronavirus Pandemic (COVID-19)</w:t>
      </w:r>
      <w:r w:rsidRPr="00280E2A">
        <w:rPr>
          <w:rFonts w:cs="Times New Roman"/>
          <w:noProof/>
        </w:rPr>
        <w:t>. OurWorldInData.Org. https://ourworldindata.org/coronavirus</w:t>
      </w:r>
    </w:p>
    <w:p w14:paraId="67E2EA86" w14:textId="4D6E6252" w:rsidR="00B20641" w:rsidRDefault="00CF6DA9" w:rsidP="0012132C">
      <w:pPr>
        <w:jc w:val="both"/>
      </w:pPr>
      <w:r>
        <w:fldChar w:fldCharType="end"/>
      </w:r>
    </w:p>
    <w:sectPr w:rsidR="00B20641" w:rsidSect="00345CF4">
      <w:headerReference w:type="default" r:id="rId34"/>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DB43F" w14:textId="77777777" w:rsidR="00EF391D" w:rsidRDefault="00EF391D" w:rsidP="00703385">
      <w:pPr>
        <w:spacing w:line="240" w:lineRule="auto"/>
      </w:pPr>
      <w:r>
        <w:separator/>
      </w:r>
    </w:p>
  </w:endnote>
  <w:endnote w:type="continuationSeparator" w:id="0">
    <w:p w14:paraId="3C209B8C" w14:textId="77777777" w:rsidR="00EF391D" w:rsidRDefault="00EF391D" w:rsidP="00703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6390"/>
      <w:docPartObj>
        <w:docPartGallery w:val="Page Numbers (Bottom of Page)"/>
        <w:docPartUnique/>
      </w:docPartObj>
    </w:sdtPr>
    <w:sdtEndPr>
      <w:rPr>
        <w:noProof/>
      </w:rPr>
    </w:sdtEndPr>
    <w:sdtContent>
      <w:p w14:paraId="56EE541F" w14:textId="4CA4E2DD" w:rsidR="00DF7750" w:rsidRDefault="00DF7750">
        <w:pPr>
          <w:pStyle w:val="Footer"/>
          <w:jc w:val="center"/>
        </w:pPr>
        <w:r>
          <w:fldChar w:fldCharType="begin"/>
        </w:r>
        <w:r>
          <w:instrText xml:space="preserve"> PAGE  \* ALPHABETIC  \* MERGEFORMAT </w:instrText>
        </w:r>
        <w:r>
          <w:fldChar w:fldCharType="separate"/>
        </w:r>
        <w:r>
          <w:rPr>
            <w:noProof/>
          </w:rPr>
          <w:t>C</w:t>
        </w:r>
        <w:r>
          <w:fldChar w:fldCharType="end"/>
        </w:r>
      </w:p>
    </w:sdtContent>
  </w:sdt>
  <w:p w14:paraId="700DE768" w14:textId="77777777" w:rsidR="00DF7750" w:rsidRDefault="00DF7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60B07" w14:textId="77777777" w:rsidR="00DF7750" w:rsidRPr="00874782" w:rsidRDefault="00DF7750" w:rsidP="00874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1900684"/>
      <w:docPartObj>
        <w:docPartGallery w:val="Page Numbers (Bottom of Page)"/>
        <w:docPartUnique/>
      </w:docPartObj>
    </w:sdtPr>
    <w:sdtEndPr>
      <w:rPr>
        <w:noProof/>
      </w:rPr>
    </w:sdtEndPr>
    <w:sdtContent>
      <w:p w14:paraId="621B7046" w14:textId="4579D3ED"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7D633" w14:textId="77777777" w:rsidR="00DF7750" w:rsidRDefault="00DF7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6F82F" w14:textId="12239152" w:rsidR="00DF7750" w:rsidRDefault="00DF7750">
    <w:pPr>
      <w:pStyle w:val="Footer"/>
      <w:jc w:val="center"/>
    </w:pPr>
  </w:p>
  <w:p w14:paraId="712CE781" w14:textId="77777777" w:rsidR="00DF7750" w:rsidRDefault="00DF77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532292"/>
      <w:docPartObj>
        <w:docPartGallery w:val="Page Numbers (Bottom of Page)"/>
        <w:docPartUnique/>
      </w:docPartObj>
    </w:sdtPr>
    <w:sdtEndPr>
      <w:rPr>
        <w:noProof/>
      </w:rPr>
    </w:sdtEndPr>
    <w:sdtContent>
      <w:p w14:paraId="18B1214B" w14:textId="490A16F2"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564F" w14:textId="77777777" w:rsidR="00DF7750" w:rsidRDefault="00DF77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C1CDB" w14:textId="77777777" w:rsidR="00DF7750" w:rsidRDefault="00DF7750">
    <w:pPr>
      <w:pStyle w:val="Footer"/>
      <w:jc w:val="center"/>
    </w:pPr>
  </w:p>
  <w:p w14:paraId="11DBC7F7" w14:textId="77777777" w:rsidR="00DF7750" w:rsidRDefault="00DF77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40110"/>
      <w:docPartObj>
        <w:docPartGallery w:val="Page Numbers (Bottom of Page)"/>
        <w:docPartUnique/>
      </w:docPartObj>
    </w:sdtPr>
    <w:sdtEndPr>
      <w:rPr>
        <w:noProof/>
      </w:rPr>
    </w:sdtEndPr>
    <w:sdtContent>
      <w:p w14:paraId="5A3EB984"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5FF55D" w14:textId="77777777" w:rsidR="00DF7750" w:rsidRDefault="00DF77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3AF3E" w14:textId="77777777" w:rsidR="00DF7750" w:rsidRDefault="00DF7750">
    <w:pPr>
      <w:pStyle w:val="Footer"/>
      <w:jc w:val="center"/>
    </w:pPr>
  </w:p>
  <w:p w14:paraId="6D56B8DC" w14:textId="77777777" w:rsidR="00DF7750" w:rsidRDefault="00DF775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6003899"/>
      <w:docPartObj>
        <w:docPartGallery w:val="Page Numbers (Bottom of Page)"/>
        <w:docPartUnique/>
      </w:docPartObj>
    </w:sdtPr>
    <w:sdtEndPr>
      <w:rPr>
        <w:noProof/>
      </w:rPr>
    </w:sdtEndPr>
    <w:sdtContent>
      <w:p w14:paraId="1CCDAA0C" w14:textId="77777777" w:rsidR="00DF7750" w:rsidRDefault="00DF7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4A61" w14:textId="77777777" w:rsidR="00DF7750" w:rsidRDefault="00DF7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FEA3C" w14:textId="77777777" w:rsidR="00EF391D" w:rsidRDefault="00EF391D" w:rsidP="00703385">
      <w:pPr>
        <w:spacing w:line="240" w:lineRule="auto"/>
      </w:pPr>
      <w:r>
        <w:separator/>
      </w:r>
    </w:p>
  </w:footnote>
  <w:footnote w:type="continuationSeparator" w:id="0">
    <w:p w14:paraId="552E14FA" w14:textId="77777777" w:rsidR="00EF391D" w:rsidRDefault="00EF391D" w:rsidP="00703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21F5" w14:textId="77777777" w:rsidR="00DF7750" w:rsidRDefault="00DF775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4C75" w14:textId="77777777" w:rsidR="00DF7750" w:rsidRDefault="00DF7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D8A3F" w14:textId="77777777" w:rsidR="00DF7750" w:rsidRDefault="00DF7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947C3" w14:textId="77777777" w:rsidR="00DF7750" w:rsidRDefault="00DF7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DC22" w14:textId="77777777" w:rsidR="00DF7750" w:rsidRDefault="00DF77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CC26B" w14:textId="77777777" w:rsidR="00DF7750" w:rsidRDefault="00DF77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74315" w14:textId="77777777" w:rsidR="00DF7750" w:rsidRDefault="00DF775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E648B" w14:textId="77777777" w:rsidR="00DF7750" w:rsidRDefault="00DF77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87F54" w14:textId="77777777" w:rsidR="00DF7750" w:rsidRDefault="00DF775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C1291" w14:textId="77777777" w:rsidR="00DF7750" w:rsidRDefault="00DF7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6A50"/>
    <w:multiLevelType w:val="hybridMultilevel"/>
    <w:tmpl w:val="FB92D94C"/>
    <w:lvl w:ilvl="0" w:tplc="75E0961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1C023163"/>
    <w:multiLevelType w:val="multilevel"/>
    <w:tmpl w:val="1D3E2B7E"/>
    <w:lvl w:ilvl="0">
      <w:start w:val="2"/>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hint="default"/>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BD7692"/>
    <w:multiLevelType w:val="hybridMultilevel"/>
    <w:tmpl w:val="865CDC60"/>
    <w:lvl w:ilvl="0" w:tplc="179AAFF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 w15:restartNumberingAfterBreak="0">
    <w:nsid w:val="24631F60"/>
    <w:multiLevelType w:val="hybridMultilevel"/>
    <w:tmpl w:val="488A4A34"/>
    <w:lvl w:ilvl="0" w:tplc="D0026CA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 w15:restartNumberingAfterBreak="0">
    <w:nsid w:val="52491211"/>
    <w:multiLevelType w:val="hybridMultilevel"/>
    <w:tmpl w:val="EBDC113E"/>
    <w:lvl w:ilvl="0" w:tplc="99CA6B8A">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5" w15:restartNumberingAfterBreak="0">
    <w:nsid w:val="61874CD5"/>
    <w:multiLevelType w:val="hybridMultilevel"/>
    <w:tmpl w:val="87C6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9C7C9B"/>
    <w:multiLevelType w:val="hybridMultilevel"/>
    <w:tmpl w:val="5266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342B3"/>
    <w:multiLevelType w:val="hybridMultilevel"/>
    <w:tmpl w:val="7194BA66"/>
    <w:lvl w:ilvl="0" w:tplc="58D0A94C">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8" w15:restartNumberingAfterBreak="0">
    <w:nsid w:val="7C3B249D"/>
    <w:multiLevelType w:val="multilevel"/>
    <w:tmpl w:val="F864C8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
  </w:num>
  <w:num w:numId="3">
    <w:abstractNumId w:val="6"/>
  </w:num>
  <w:num w:numId="4">
    <w:abstractNumId w:val="3"/>
  </w:num>
  <w:num w:numId="5">
    <w:abstractNumId w:val="7"/>
  </w:num>
  <w:num w:numId="6">
    <w:abstractNumId w:val="8"/>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8"/>
    <w:rsid w:val="0000263A"/>
    <w:rsid w:val="00003CB7"/>
    <w:rsid w:val="0001272A"/>
    <w:rsid w:val="00013ED9"/>
    <w:rsid w:val="00014947"/>
    <w:rsid w:val="00015DEA"/>
    <w:rsid w:val="000178E9"/>
    <w:rsid w:val="0002151F"/>
    <w:rsid w:val="00022223"/>
    <w:rsid w:val="000278FF"/>
    <w:rsid w:val="00027D8D"/>
    <w:rsid w:val="000326E0"/>
    <w:rsid w:val="000346F9"/>
    <w:rsid w:val="000352F2"/>
    <w:rsid w:val="000365A3"/>
    <w:rsid w:val="00037BD7"/>
    <w:rsid w:val="00040E14"/>
    <w:rsid w:val="000431A7"/>
    <w:rsid w:val="00043F21"/>
    <w:rsid w:val="0004429F"/>
    <w:rsid w:val="00044A84"/>
    <w:rsid w:val="000458CC"/>
    <w:rsid w:val="00046C10"/>
    <w:rsid w:val="000471B3"/>
    <w:rsid w:val="00052BC9"/>
    <w:rsid w:val="000550D3"/>
    <w:rsid w:val="000560C3"/>
    <w:rsid w:val="00056925"/>
    <w:rsid w:val="00056BE0"/>
    <w:rsid w:val="000576DB"/>
    <w:rsid w:val="000603F6"/>
    <w:rsid w:val="00061AC2"/>
    <w:rsid w:val="00063B34"/>
    <w:rsid w:val="0006426F"/>
    <w:rsid w:val="000644AD"/>
    <w:rsid w:val="00064CFD"/>
    <w:rsid w:val="00072BC2"/>
    <w:rsid w:val="00083802"/>
    <w:rsid w:val="00086D3F"/>
    <w:rsid w:val="000875CF"/>
    <w:rsid w:val="0008775C"/>
    <w:rsid w:val="00087C22"/>
    <w:rsid w:val="00096110"/>
    <w:rsid w:val="000963C1"/>
    <w:rsid w:val="000A3EBF"/>
    <w:rsid w:val="000A55B0"/>
    <w:rsid w:val="000A5D0F"/>
    <w:rsid w:val="000A6BCF"/>
    <w:rsid w:val="000A6E47"/>
    <w:rsid w:val="000A7A10"/>
    <w:rsid w:val="000B2087"/>
    <w:rsid w:val="000B5000"/>
    <w:rsid w:val="000B5E6E"/>
    <w:rsid w:val="000B719B"/>
    <w:rsid w:val="000B7CBF"/>
    <w:rsid w:val="000C175D"/>
    <w:rsid w:val="000C3081"/>
    <w:rsid w:val="000C36E2"/>
    <w:rsid w:val="000C46D1"/>
    <w:rsid w:val="000C632A"/>
    <w:rsid w:val="000C7805"/>
    <w:rsid w:val="000D08A8"/>
    <w:rsid w:val="000D275B"/>
    <w:rsid w:val="000D59F8"/>
    <w:rsid w:val="000E2A93"/>
    <w:rsid w:val="000E39C2"/>
    <w:rsid w:val="000E5ADE"/>
    <w:rsid w:val="000F102F"/>
    <w:rsid w:val="000F34A1"/>
    <w:rsid w:val="000F5246"/>
    <w:rsid w:val="000F76BC"/>
    <w:rsid w:val="000F7D58"/>
    <w:rsid w:val="00102382"/>
    <w:rsid w:val="0010259A"/>
    <w:rsid w:val="001045A2"/>
    <w:rsid w:val="00104B04"/>
    <w:rsid w:val="001067E6"/>
    <w:rsid w:val="001122AB"/>
    <w:rsid w:val="00112826"/>
    <w:rsid w:val="00113BB9"/>
    <w:rsid w:val="00114916"/>
    <w:rsid w:val="0012132C"/>
    <w:rsid w:val="0012769B"/>
    <w:rsid w:val="001317E1"/>
    <w:rsid w:val="00132547"/>
    <w:rsid w:val="00132694"/>
    <w:rsid w:val="00133601"/>
    <w:rsid w:val="00133E6C"/>
    <w:rsid w:val="0013673E"/>
    <w:rsid w:val="00141CD9"/>
    <w:rsid w:val="00143B4B"/>
    <w:rsid w:val="00145C99"/>
    <w:rsid w:val="001475B4"/>
    <w:rsid w:val="00147C64"/>
    <w:rsid w:val="001512D8"/>
    <w:rsid w:val="00156660"/>
    <w:rsid w:val="00161AB9"/>
    <w:rsid w:val="00170D5E"/>
    <w:rsid w:val="00172E2D"/>
    <w:rsid w:val="00172F0F"/>
    <w:rsid w:val="00176DCA"/>
    <w:rsid w:val="00177E9D"/>
    <w:rsid w:val="00180004"/>
    <w:rsid w:val="0018179B"/>
    <w:rsid w:val="00182FFA"/>
    <w:rsid w:val="001845DB"/>
    <w:rsid w:val="00190FF0"/>
    <w:rsid w:val="001939FD"/>
    <w:rsid w:val="001963C1"/>
    <w:rsid w:val="001A0276"/>
    <w:rsid w:val="001A2BFB"/>
    <w:rsid w:val="001B2D30"/>
    <w:rsid w:val="001B48DE"/>
    <w:rsid w:val="001B6227"/>
    <w:rsid w:val="001B658D"/>
    <w:rsid w:val="001B65C7"/>
    <w:rsid w:val="001B681C"/>
    <w:rsid w:val="001C5D47"/>
    <w:rsid w:val="001D033E"/>
    <w:rsid w:val="001D0FAF"/>
    <w:rsid w:val="001D1723"/>
    <w:rsid w:val="001D313B"/>
    <w:rsid w:val="001D45F2"/>
    <w:rsid w:val="001D6CEF"/>
    <w:rsid w:val="001E4B72"/>
    <w:rsid w:val="001E650A"/>
    <w:rsid w:val="001F0875"/>
    <w:rsid w:val="001F0A12"/>
    <w:rsid w:val="001F28B5"/>
    <w:rsid w:val="001F3901"/>
    <w:rsid w:val="001F4B99"/>
    <w:rsid w:val="001F4BE3"/>
    <w:rsid w:val="001F4F63"/>
    <w:rsid w:val="001F71A2"/>
    <w:rsid w:val="00201424"/>
    <w:rsid w:val="00203BE8"/>
    <w:rsid w:val="00204560"/>
    <w:rsid w:val="00204CA8"/>
    <w:rsid w:val="00205558"/>
    <w:rsid w:val="00206800"/>
    <w:rsid w:val="002077C6"/>
    <w:rsid w:val="00211A19"/>
    <w:rsid w:val="00212B67"/>
    <w:rsid w:val="002146E4"/>
    <w:rsid w:val="00214B92"/>
    <w:rsid w:val="002171F9"/>
    <w:rsid w:val="002225B0"/>
    <w:rsid w:val="00223BDD"/>
    <w:rsid w:val="00225AB2"/>
    <w:rsid w:val="00227110"/>
    <w:rsid w:val="00227392"/>
    <w:rsid w:val="00231AD6"/>
    <w:rsid w:val="00233D37"/>
    <w:rsid w:val="00237778"/>
    <w:rsid w:val="0024020E"/>
    <w:rsid w:val="002410F1"/>
    <w:rsid w:val="002416D1"/>
    <w:rsid w:val="00241E61"/>
    <w:rsid w:val="00242566"/>
    <w:rsid w:val="0024278E"/>
    <w:rsid w:val="002544AE"/>
    <w:rsid w:val="00264C36"/>
    <w:rsid w:val="00264D36"/>
    <w:rsid w:val="00267868"/>
    <w:rsid w:val="002705CE"/>
    <w:rsid w:val="00272C26"/>
    <w:rsid w:val="00273AD1"/>
    <w:rsid w:val="00280533"/>
    <w:rsid w:val="00280E2A"/>
    <w:rsid w:val="00281E1B"/>
    <w:rsid w:val="00282E24"/>
    <w:rsid w:val="00285D30"/>
    <w:rsid w:val="00286CAD"/>
    <w:rsid w:val="00290D74"/>
    <w:rsid w:val="00292A64"/>
    <w:rsid w:val="00292FE5"/>
    <w:rsid w:val="002A6E3F"/>
    <w:rsid w:val="002B0217"/>
    <w:rsid w:val="002B176B"/>
    <w:rsid w:val="002B1CC0"/>
    <w:rsid w:val="002B1CC4"/>
    <w:rsid w:val="002B3D2B"/>
    <w:rsid w:val="002B48A7"/>
    <w:rsid w:val="002B48FC"/>
    <w:rsid w:val="002C3958"/>
    <w:rsid w:val="002C3C9A"/>
    <w:rsid w:val="002C3F9F"/>
    <w:rsid w:val="002C4412"/>
    <w:rsid w:val="002C525E"/>
    <w:rsid w:val="002C5BAF"/>
    <w:rsid w:val="002D073B"/>
    <w:rsid w:val="002D17F7"/>
    <w:rsid w:val="002D3D1A"/>
    <w:rsid w:val="002D7146"/>
    <w:rsid w:val="002E4576"/>
    <w:rsid w:val="002E5683"/>
    <w:rsid w:val="002E5E4C"/>
    <w:rsid w:val="002F0715"/>
    <w:rsid w:val="002F73A2"/>
    <w:rsid w:val="002F7A64"/>
    <w:rsid w:val="0030020C"/>
    <w:rsid w:val="00300BDD"/>
    <w:rsid w:val="00305747"/>
    <w:rsid w:val="00320CFD"/>
    <w:rsid w:val="00321650"/>
    <w:rsid w:val="003218F4"/>
    <w:rsid w:val="00321B46"/>
    <w:rsid w:val="00321C95"/>
    <w:rsid w:val="00327101"/>
    <w:rsid w:val="00330396"/>
    <w:rsid w:val="00330875"/>
    <w:rsid w:val="003313EF"/>
    <w:rsid w:val="00332513"/>
    <w:rsid w:val="00333A4F"/>
    <w:rsid w:val="00344D28"/>
    <w:rsid w:val="00345CF4"/>
    <w:rsid w:val="00352B43"/>
    <w:rsid w:val="00357098"/>
    <w:rsid w:val="003574EA"/>
    <w:rsid w:val="00361D8C"/>
    <w:rsid w:val="003643CD"/>
    <w:rsid w:val="003644FF"/>
    <w:rsid w:val="00365A17"/>
    <w:rsid w:val="0036649E"/>
    <w:rsid w:val="0036799B"/>
    <w:rsid w:val="00372678"/>
    <w:rsid w:val="00380FF3"/>
    <w:rsid w:val="0038115F"/>
    <w:rsid w:val="00381CD8"/>
    <w:rsid w:val="00383233"/>
    <w:rsid w:val="00390254"/>
    <w:rsid w:val="00392E6B"/>
    <w:rsid w:val="00392E73"/>
    <w:rsid w:val="003A0F7B"/>
    <w:rsid w:val="003A2442"/>
    <w:rsid w:val="003A2654"/>
    <w:rsid w:val="003A26F4"/>
    <w:rsid w:val="003A2E80"/>
    <w:rsid w:val="003B308A"/>
    <w:rsid w:val="003B48E2"/>
    <w:rsid w:val="003B5CA6"/>
    <w:rsid w:val="003B7EA0"/>
    <w:rsid w:val="003C0721"/>
    <w:rsid w:val="003C5686"/>
    <w:rsid w:val="003C5CC4"/>
    <w:rsid w:val="003C7734"/>
    <w:rsid w:val="003D498E"/>
    <w:rsid w:val="003D4F32"/>
    <w:rsid w:val="003D53C0"/>
    <w:rsid w:val="003D7F1A"/>
    <w:rsid w:val="003E202F"/>
    <w:rsid w:val="003E4AB1"/>
    <w:rsid w:val="003F00F5"/>
    <w:rsid w:val="003F151F"/>
    <w:rsid w:val="003F16A0"/>
    <w:rsid w:val="003F26B1"/>
    <w:rsid w:val="003F525C"/>
    <w:rsid w:val="0040071B"/>
    <w:rsid w:val="0040468A"/>
    <w:rsid w:val="00411A06"/>
    <w:rsid w:val="00414760"/>
    <w:rsid w:val="004160AE"/>
    <w:rsid w:val="004163F2"/>
    <w:rsid w:val="004238A1"/>
    <w:rsid w:val="00423CE6"/>
    <w:rsid w:val="00424C89"/>
    <w:rsid w:val="0043056D"/>
    <w:rsid w:val="004326A6"/>
    <w:rsid w:val="004327A3"/>
    <w:rsid w:val="00432F0C"/>
    <w:rsid w:val="00434880"/>
    <w:rsid w:val="00435E82"/>
    <w:rsid w:val="0044346D"/>
    <w:rsid w:val="00444BBC"/>
    <w:rsid w:val="0045085A"/>
    <w:rsid w:val="0045386F"/>
    <w:rsid w:val="00454286"/>
    <w:rsid w:val="0045473F"/>
    <w:rsid w:val="00457EA0"/>
    <w:rsid w:val="00460A22"/>
    <w:rsid w:val="00460DAA"/>
    <w:rsid w:val="00461976"/>
    <w:rsid w:val="004639C8"/>
    <w:rsid w:val="00465632"/>
    <w:rsid w:val="00467C8E"/>
    <w:rsid w:val="00473E51"/>
    <w:rsid w:val="0047710C"/>
    <w:rsid w:val="00481164"/>
    <w:rsid w:val="00482A74"/>
    <w:rsid w:val="004840BE"/>
    <w:rsid w:val="0048554C"/>
    <w:rsid w:val="0048662B"/>
    <w:rsid w:val="00487CD4"/>
    <w:rsid w:val="004919F6"/>
    <w:rsid w:val="00492ACA"/>
    <w:rsid w:val="00494099"/>
    <w:rsid w:val="00494616"/>
    <w:rsid w:val="00495F36"/>
    <w:rsid w:val="004A394C"/>
    <w:rsid w:val="004A3B85"/>
    <w:rsid w:val="004A53AE"/>
    <w:rsid w:val="004A65C6"/>
    <w:rsid w:val="004A6B68"/>
    <w:rsid w:val="004B1499"/>
    <w:rsid w:val="004C19FB"/>
    <w:rsid w:val="004C73B1"/>
    <w:rsid w:val="004D0C1E"/>
    <w:rsid w:val="004D615E"/>
    <w:rsid w:val="004D6A0A"/>
    <w:rsid w:val="004D6F47"/>
    <w:rsid w:val="004D7070"/>
    <w:rsid w:val="004E142E"/>
    <w:rsid w:val="004E17FE"/>
    <w:rsid w:val="004E2257"/>
    <w:rsid w:val="004E4C50"/>
    <w:rsid w:val="004E4F62"/>
    <w:rsid w:val="004F044B"/>
    <w:rsid w:val="004F2521"/>
    <w:rsid w:val="004F7E0F"/>
    <w:rsid w:val="0050164A"/>
    <w:rsid w:val="00503BF3"/>
    <w:rsid w:val="00510027"/>
    <w:rsid w:val="005149CF"/>
    <w:rsid w:val="0051757F"/>
    <w:rsid w:val="00520929"/>
    <w:rsid w:val="005235EE"/>
    <w:rsid w:val="005242EC"/>
    <w:rsid w:val="00524C5E"/>
    <w:rsid w:val="00530D0A"/>
    <w:rsid w:val="00532728"/>
    <w:rsid w:val="00532F31"/>
    <w:rsid w:val="005335F4"/>
    <w:rsid w:val="00541152"/>
    <w:rsid w:val="00542476"/>
    <w:rsid w:val="0054335E"/>
    <w:rsid w:val="00551376"/>
    <w:rsid w:val="005536B5"/>
    <w:rsid w:val="00560263"/>
    <w:rsid w:val="00560357"/>
    <w:rsid w:val="00561051"/>
    <w:rsid w:val="00561173"/>
    <w:rsid w:val="00561838"/>
    <w:rsid w:val="00561B3D"/>
    <w:rsid w:val="005643CC"/>
    <w:rsid w:val="00565AC6"/>
    <w:rsid w:val="00565EBE"/>
    <w:rsid w:val="00566423"/>
    <w:rsid w:val="00566AA3"/>
    <w:rsid w:val="00571058"/>
    <w:rsid w:val="00572589"/>
    <w:rsid w:val="00572ECC"/>
    <w:rsid w:val="005846AF"/>
    <w:rsid w:val="005850F0"/>
    <w:rsid w:val="00586E02"/>
    <w:rsid w:val="005902AE"/>
    <w:rsid w:val="00591AA1"/>
    <w:rsid w:val="00591D1A"/>
    <w:rsid w:val="00592879"/>
    <w:rsid w:val="0059368F"/>
    <w:rsid w:val="00593EFD"/>
    <w:rsid w:val="00594D91"/>
    <w:rsid w:val="0059582A"/>
    <w:rsid w:val="00596439"/>
    <w:rsid w:val="005A3CD3"/>
    <w:rsid w:val="005A63F0"/>
    <w:rsid w:val="005A6881"/>
    <w:rsid w:val="005A7767"/>
    <w:rsid w:val="005B1E81"/>
    <w:rsid w:val="005B3978"/>
    <w:rsid w:val="005B4523"/>
    <w:rsid w:val="005B5BC7"/>
    <w:rsid w:val="005C4BB1"/>
    <w:rsid w:val="005C62E6"/>
    <w:rsid w:val="005C74F1"/>
    <w:rsid w:val="005D2083"/>
    <w:rsid w:val="005D6761"/>
    <w:rsid w:val="005E52CF"/>
    <w:rsid w:val="005E7A22"/>
    <w:rsid w:val="005E7C45"/>
    <w:rsid w:val="005F0D76"/>
    <w:rsid w:val="005F1232"/>
    <w:rsid w:val="005F4245"/>
    <w:rsid w:val="005F46B4"/>
    <w:rsid w:val="005F4F34"/>
    <w:rsid w:val="00606514"/>
    <w:rsid w:val="006126CC"/>
    <w:rsid w:val="0061478E"/>
    <w:rsid w:val="0061503C"/>
    <w:rsid w:val="0061636B"/>
    <w:rsid w:val="00616F03"/>
    <w:rsid w:val="00623BDB"/>
    <w:rsid w:val="00623EE9"/>
    <w:rsid w:val="00625480"/>
    <w:rsid w:val="00625C58"/>
    <w:rsid w:val="00625D5C"/>
    <w:rsid w:val="00626AC6"/>
    <w:rsid w:val="006271D0"/>
    <w:rsid w:val="006323DE"/>
    <w:rsid w:val="0063410A"/>
    <w:rsid w:val="00634499"/>
    <w:rsid w:val="00641619"/>
    <w:rsid w:val="00644071"/>
    <w:rsid w:val="00647DB8"/>
    <w:rsid w:val="00652B0C"/>
    <w:rsid w:val="00654733"/>
    <w:rsid w:val="00654ACA"/>
    <w:rsid w:val="00654B7A"/>
    <w:rsid w:val="0065590F"/>
    <w:rsid w:val="006575ED"/>
    <w:rsid w:val="00662486"/>
    <w:rsid w:val="00664D2D"/>
    <w:rsid w:val="00671ECA"/>
    <w:rsid w:val="00672DB8"/>
    <w:rsid w:val="006744F8"/>
    <w:rsid w:val="00675F01"/>
    <w:rsid w:val="00676FFA"/>
    <w:rsid w:val="0068014A"/>
    <w:rsid w:val="006846BD"/>
    <w:rsid w:val="0068508D"/>
    <w:rsid w:val="006860D6"/>
    <w:rsid w:val="00691857"/>
    <w:rsid w:val="00697426"/>
    <w:rsid w:val="00697CD3"/>
    <w:rsid w:val="006A05D7"/>
    <w:rsid w:val="006A201B"/>
    <w:rsid w:val="006A30C2"/>
    <w:rsid w:val="006A3D49"/>
    <w:rsid w:val="006A523D"/>
    <w:rsid w:val="006B47B6"/>
    <w:rsid w:val="006B5473"/>
    <w:rsid w:val="006B6BB4"/>
    <w:rsid w:val="006B7428"/>
    <w:rsid w:val="006C54A7"/>
    <w:rsid w:val="006C5ED7"/>
    <w:rsid w:val="006C69FB"/>
    <w:rsid w:val="006D0AA8"/>
    <w:rsid w:val="006D39EE"/>
    <w:rsid w:val="006D5291"/>
    <w:rsid w:val="006D6389"/>
    <w:rsid w:val="006E4EA6"/>
    <w:rsid w:val="006F665F"/>
    <w:rsid w:val="006F777B"/>
    <w:rsid w:val="00700AC7"/>
    <w:rsid w:val="00701F26"/>
    <w:rsid w:val="00703385"/>
    <w:rsid w:val="00703823"/>
    <w:rsid w:val="007052CD"/>
    <w:rsid w:val="00707722"/>
    <w:rsid w:val="00710CEE"/>
    <w:rsid w:val="00713190"/>
    <w:rsid w:val="00713654"/>
    <w:rsid w:val="0071375B"/>
    <w:rsid w:val="00713D12"/>
    <w:rsid w:val="007144B5"/>
    <w:rsid w:val="007177C1"/>
    <w:rsid w:val="00720256"/>
    <w:rsid w:val="00720E79"/>
    <w:rsid w:val="00721EC8"/>
    <w:rsid w:val="0072268E"/>
    <w:rsid w:val="00725032"/>
    <w:rsid w:val="00727E99"/>
    <w:rsid w:val="007336AD"/>
    <w:rsid w:val="00733752"/>
    <w:rsid w:val="00735A38"/>
    <w:rsid w:val="00736243"/>
    <w:rsid w:val="0074114D"/>
    <w:rsid w:val="0075069C"/>
    <w:rsid w:val="00751D98"/>
    <w:rsid w:val="007528B0"/>
    <w:rsid w:val="00753D7E"/>
    <w:rsid w:val="00754E61"/>
    <w:rsid w:val="00755590"/>
    <w:rsid w:val="007567FB"/>
    <w:rsid w:val="00756A67"/>
    <w:rsid w:val="00757A24"/>
    <w:rsid w:val="00763C66"/>
    <w:rsid w:val="007646D6"/>
    <w:rsid w:val="0076589C"/>
    <w:rsid w:val="007674E2"/>
    <w:rsid w:val="00777514"/>
    <w:rsid w:val="007830B8"/>
    <w:rsid w:val="007838F3"/>
    <w:rsid w:val="007868AE"/>
    <w:rsid w:val="0079106A"/>
    <w:rsid w:val="00791A76"/>
    <w:rsid w:val="00791AE3"/>
    <w:rsid w:val="0079485A"/>
    <w:rsid w:val="007A4086"/>
    <w:rsid w:val="007A57CB"/>
    <w:rsid w:val="007A593D"/>
    <w:rsid w:val="007A6C4C"/>
    <w:rsid w:val="007B0243"/>
    <w:rsid w:val="007B07D8"/>
    <w:rsid w:val="007B197F"/>
    <w:rsid w:val="007B2EC1"/>
    <w:rsid w:val="007B5E47"/>
    <w:rsid w:val="007B690C"/>
    <w:rsid w:val="007B6968"/>
    <w:rsid w:val="007C285B"/>
    <w:rsid w:val="007C435B"/>
    <w:rsid w:val="007D11E0"/>
    <w:rsid w:val="007D183A"/>
    <w:rsid w:val="007D2143"/>
    <w:rsid w:val="007D6DAE"/>
    <w:rsid w:val="007E4E20"/>
    <w:rsid w:val="007F0C14"/>
    <w:rsid w:val="007F4EF0"/>
    <w:rsid w:val="007F7414"/>
    <w:rsid w:val="007F7C01"/>
    <w:rsid w:val="00801F66"/>
    <w:rsid w:val="00805111"/>
    <w:rsid w:val="008056EE"/>
    <w:rsid w:val="00806020"/>
    <w:rsid w:val="00810E27"/>
    <w:rsid w:val="008111A7"/>
    <w:rsid w:val="008132F5"/>
    <w:rsid w:val="00815121"/>
    <w:rsid w:val="008161D5"/>
    <w:rsid w:val="00816BCA"/>
    <w:rsid w:val="00816F3D"/>
    <w:rsid w:val="008176AD"/>
    <w:rsid w:val="008206C8"/>
    <w:rsid w:val="00823A2E"/>
    <w:rsid w:val="00824897"/>
    <w:rsid w:val="00826AF5"/>
    <w:rsid w:val="008301A6"/>
    <w:rsid w:val="00831EDE"/>
    <w:rsid w:val="008352AA"/>
    <w:rsid w:val="0083715C"/>
    <w:rsid w:val="00837C10"/>
    <w:rsid w:val="00840FF8"/>
    <w:rsid w:val="00845625"/>
    <w:rsid w:val="00847D18"/>
    <w:rsid w:val="008501FC"/>
    <w:rsid w:val="00854E37"/>
    <w:rsid w:val="00863468"/>
    <w:rsid w:val="008634AA"/>
    <w:rsid w:val="008650C9"/>
    <w:rsid w:val="00866818"/>
    <w:rsid w:val="00866AC4"/>
    <w:rsid w:val="00867E29"/>
    <w:rsid w:val="00871FB0"/>
    <w:rsid w:val="00874782"/>
    <w:rsid w:val="00874B14"/>
    <w:rsid w:val="00876C94"/>
    <w:rsid w:val="008801C1"/>
    <w:rsid w:val="00884D2A"/>
    <w:rsid w:val="00886132"/>
    <w:rsid w:val="00891C39"/>
    <w:rsid w:val="00891D73"/>
    <w:rsid w:val="0089228E"/>
    <w:rsid w:val="008946E5"/>
    <w:rsid w:val="00894E75"/>
    <w:rsid w:val="0089552D"/>
    <w:rsid w:val="008958F4"/>
    <w:rsid w:val="008960E5"/>
    <w:rsid w:val="008A14FC"/>
    <w:rsid w:val="008A2948"/>
    <w:rsid w:val="008A2D02"/>
    <w:rsid w:val="008A39DB"/>
    <w:rsid w:val="008A593C"/>
    <w:rsid w:val="008A5973"/>
    <w:rsid w:val="008B190F"/>
    <w:rsid w:val="008B52BD"/>
    <w:rsid w:val="008B5757"/>
    <w:rsid w:val="008B66B4"/>
    <w:rsid w:val="008B71F0"/>
    <w:rsid w:val="008C5BE4"/>
    <w:rsid w:val="008D0DAD"/>
    <w:rsid w:val="008D1D2B"/>
    <w:rsid w:val="008D552C"/>
    <w:rsid w:val="008D72C8"/>
    <w:rsid w:val="008D78BC"/>
    <w:rsid w:val="008E0D88"/>
    <w:rsid w:val="008E10E8"/>
    <w:rsid w:val="008E3EC1"/>
    <w:rsid w:val="008E4768"/>
    <w:rsid w:val="008E5207"/>
    <w:rsid w:val="008E64FA"/>
    <w:rsid w:val="008F0EC6"/>
    <w:rsid w:val="008F4ECB"/>
    <w:rsid w:val="0090031E"/>
    <w:rsid w:val="009137ED"/>
    <w:rsid w:val="0091541A"/>
    <w:rsid w:val="00915564"/>
    <w:rsid w:val="009161EC"/>
    <w:rsid w:val="0092058D"/>
    <w:rsid w:val="00922142"/>
    <w:rsid w:val="00922857"/>
    <w:rsid w:val="00922D0C"/>
    <w:rsid w:val="00923E34"/>
    <w:rsid w:val="00924025"/>
    <w:rsid w:val="0092692E"/>
    <w:rsid w:val="00926D08"/>
    <w:rsid w:val="00927F23"/>
    <w:rsid w:val="009315C7"/>
    <w:rsid w:val="00932CBA"/>
    <w:rsid w:val="00935EC7"/>
    <w:rsid w:val="009360E6"/>
    <w:rsid w:val="009370C4"/>
    <w:rsid w:val="00937CEF"/>
    <w:rsid w:val="0094074D"/>
    <w:rsid w:val="00941302"/>
    <w:rsid w:val="00941C38"/>
    <w:rsid w:val="00941E04"/>
    <w:rsid w:val="00946630"/>
    <w:rsid w:val="00946DDB"/>
    <w:rsid w:val="00946FB0"/>
    <w:rsid w:val="00950F23"/>
    <w:rsid w:val="00951C3B"/>
    <w:rsid w:val="00956713"/>
    <w:rsid w:val="0096563E"/>
    <w:rsid w:val="009659A7"/>
    <w:rsid w:val="00966FA5"/>
    <w:rsid w:val="0097136E"/>
    <w:rsid w:val="00972F34"/>
    <w:rsid w:val="00977346"/>
    <w:rsid w:val="009833F2"/>
    <w:rsid w:val="00983627"/>
    <w:rsid w:val="009901E9"/>
    <w:rsid w:val="00990391"/>
    <w:rsid w:val="00992A6C"/>
    <w:rsid w:val="00992B77"/>
    <w:rsid w:val="009A16ED"/>
    <w:rsid w:val="009A4A7E"/>
    <w:rsid w:val="009A7B4A"/>
    <w:rsid w:val="009B06CB"/>
    <w:rsid w:val="009B1156"/>
    <w:rsid w:val="009B4F85"/>
    <w:rsid w:val="009C00BE"/>
    <w:rsid w:val="009C036B"/>
    <w:rsid w:val="009C2C88"/>
    <w:rsid w:val="009C5823"/>
    <w:rsid w:val="009D1A2A"/>
    <w:rsid w:val="009D2B9F"/>
    <w:rsid w:val="009D2C5B"/>
    <w:rsid w:val="009D3392"/>
    <w:rsid w:val="009D4F4F"/>
    <w:rsid w:val="009D761B"/>
    <w:rsid w:val="009E1F20"/>
    <w:rsid w:val="009E2BA1"/>
    <w:rsid w:val="009E4A44"/>
    <w:rsid w:val="009E668A"/>
    <w:rsid w:val="009E6973"/>
    <w:rsid w:val="009E758A"/>
    <w:rsid w:val="009F6F82"/>
    <w:rsid w:val="009F70AE"/>
    <w:rsid w:val="00A00983"/>
    <w:rsid w:val="00A01B6F"/>
    <w:rsid w:val="00A01D31"/>
    <w:rsid w:val="00A027DB"/>
    <w:rsid w:val="00A07924"/>
    <w:rsid w:val="00A12BD8"/>
    <w:rsid w:val="00A1384B"/>
    <w:rsid w:val="00A1522A"/>
    <w:rsid w:val="00A1563A"/>
    <w:rsid w:val="00A167E4"/>
    <w:rsid w:val="00A1733C"/>
    <w:rsid w:val="00A20AA9"/>
    <w:rsid w:val="00A22740"/>
    <w:rsid w:val="00A25B10"/>
    <w:rsid w:val="00A26C59"/>
    <w:rsid w:val="00A336BA"/>
    <w:rsid w:val="00A3561D"/>
    <w:rsid w:val="00A4062C"/>
    <w:rsid w:val="00A4282E"/>
    <w:rsid w:val="00A4470B"/>
    <w:rsid w:val="00A44EC8"/>
    <w:rsid w:val="00A46E1A"/>
    <w:rsid w:val="00A47323"/>
    <w:rsid w:val="00A517CE"/>
    <w:rsid w:val="00A5383E"/>
    <w:rsid w:val="00A60ACB"/>
    <w:rsid w:val="00A63404"/>
    <w:rsid w:val="00A63994"/>
    <w:rsid w:val="00A64693"/>
    <w:rsid w:val="00A71039"/>
    <w:rsid w:val="00A73FB2"/>
    <w:rsid w:val="00A7637F"/>
    <w:rsid w:val="00A76820"/>
    <w:rsid w:val="00A76F7A"/>
    <w:rsid w:val="00A80152"/>
    <w:rsid w:val="00A84217"/>
    <w:rsid w:val="00A847A5"/>
    <w:rsid w:val="00A85515"/>
    <w:rsid w:val="00A86D5A"/>
    <w:rsid w:val="00A86EDA"/>
    <w:rsid w:val="00A94086"/>
    <w:rsid w:val="00A94107"/>
    <w:rsid w:val="00A94636"/>
    <w:rsid w:val="00A94C7D"/>
    <w:rsid w:val="00A972C7"/>
    <w:rsid w:val="00A9735C"/>
    <w:rsid w:val="00A97D55"/>
    <w:rsid w:val="00AA1EDA"/>
    <w:rsid w:val="00AA3634"/>
    <w:rsid w:val="00AA3740"/>
    <w:rsid w:val="00AA378C"/>
    <w:rsid w:val="00AA3825"/>
    <w:rsid w:val="00AA4CC7"/>
    <w:rsid w:val="00AA4F17"/>
    <w:rsid w:val="00AB0B5E"/>
    <w:rsid w:val="00AB0DD4"/>
    <w:rsid w:val="00AB2006"/>
    <w:rsid w:val="00AB376F"/>
    <w:rsid w:val="00AB4BD5"/>
    <w:rsid w:val="00AB6125"/>
    <w:rsid w:val="00AB661A"/>
    <w:rsid w:val="00AC4D84"/>
    <w:rsid w:val="00AC5631"/>
    <w:rsid w:val="00AC5C43"/>
    <w:rsid w:val="00AC6AA3"/>
    <w:rsid w:val="00AC75F1"/>
    <w:rsid w:val="00AC7768"/>
    <w:rsid w:val="00AD11A8"/>
    <w:rsid w:val="00AD222B"/>
    <w:rsid w:val="00AD3EB6"/>
    <w:rsid w:val="00AD578D"/>
    <w:rsid w:val="00AD7A40"/>
    <w:rsid w:val="00AD7C64"/>
    <w:rsid w:val="00AE025C"/>
    <w:rsid w:val="00AE4D3E"/>
    <w:rsid w:val="00AE51C8"/>
    <w:rsid w:val="00AE5B5E"/>
    <w:rsid w:val="00AE5EE2"/>
    <w:rsid w:val="00AE6AFF"/>
    <w:rsid w:val="00AE6C54"/>
    <w:rsid w:val="00AE6E59"/>
    <w:rsid w:val="00AF3B62"/>
    <w:rsid w:val="00AF7508"/>
    <w:rsid w:val="00B00115"/>
    <w:rsid w:val="00B010BD"/>
    <w:rsid w:val="00B02672"/>
    <w:rsid w:val="00B03BC3"/>
    <w:rsid w:val="00B04045"/>
    <w:rsid w:val="00B0493F"/>
    <w:rsid w:val="00B04DB1"/>
    <w:rsid w:val="00B051D5"/>
    <w:rsid w:val="00B05EAA"/>
    <w:rsid w:val="00B06237"/>
    <w:rsid w:val="00B06EB3"/>
    <w:rsid w:val="00B112AA"/>
    <w:rsid w:val="00B113CE"/>
    <w:rsid w:val="00B12F5D"/>
    <w:rsid w:val="00B158CA"/>
    <w:rsid w:val="00B17231"/>
    <w:rsid w:val="00B20641"/>
    <w:rsid w:val="00B2303E"/>
    <w:rsid w:val="00B23464"/>
    <w:rsid w:val="00B31F7B"/>
    <w:rsid w:val="00B33981"/>
    <w:rsid w:val="00B35CA5"/>
    <w:rsid w:val="00B35FE1"/>
    <w:rsid w:val="00B37E15"/>
    <w:rsid w:val="00B4125F"/>
    <w:rsid w:val="00B456DE"/>
    <w:rsid w:val="00B47261"/>
    <w:rsid w:val="00B50338"/>
    <w:rsid w:val="00B50E19"/>
    <w:rsid w:val="00B54432"/>
    <w:rsid w:val="00B54AF4"/>
    <w:rsid w:val="00B54B7A"/>
    <w:rsid w:val="00B55F89"/>
    <w:rsid w:val="00B560D6"/>
    <w:rsid w:val="00B57037"/>
    <w:rsid w:val="00B60C3E"/>
    <w:rsid w:val="00B641E4"/>
    <w:rsid w:val="00B66B1A"/>
    <w:rsid w:val="00B7095B"/>
    <w:rsid w:val="00B73BB8"/>
    <w:rsid w:val="00B7440C"/>
    <w:rsid w:val="00B746E3"/>
    <w:rsid w:val="00B75D82"/>
    <w:rsid w:val="00B8094A"/>
    <w:rsid w:val="00B81521"/>
    <w:rsid w:val="00B81CB7"/>
    <w:rsid w:val="00B84BAB"/>
    <w:rsid w:val="00B9024A"/>
    <w:rsid w:val="00B90899"/>
    <w:rsid w:val="00B90EE6"/>
    <w:rsid w:val="00B9765C"/>
    <w:rsid w:val="00BA1375"/>
    <w:rsid w:val="00BA41E4"/>
    <w:rsid w:val="00BA4F4E"/>
    <w:rsid w:val="00BA4FE4"/>
    <w:rsid w:val="00BA572C"/>
    <w:rsid w:val="00BB026C"/>
    <w:rsid w:val="00BB0C40"/>
    <w:rsid w:val="00BB21E0"/>
    <w:rsid w:val="00BB405E"/>
    <w:rsid w:val="00BB6B64"/>
    <w:rsid w:val="00BB70A6"/>
    <w:rsid w:val="00BC0B02"/>
    <w:rsid w:val="00BC1D62"/>
    <w:rsid w:val="00BC2D27"/>
    <w:rsid w:val="00BC2E7E"/>
    <w:rsid w:val="00BD11D1"/>
    <w:rsid w:val="00BD11F3"/>
    <w:rsid w:val="00BD6AB1"/>
    <w:rsid w:val="00BE0B40"/>
    <w:rsid w:val="00BE115D"/>
    <w:rsid w:val="00BE16A8"/>
    <w:rsid w:val="00BE2686"/>
    <w:rsid w:val="00BE5B6D"/>
    <w:rsid w:val="00BE6C0D"/>
    <w:rsid w:val="00BE6C23"/>
    <w:rsid w:val="00BE7B9E"/>
    <w:rsid w:val="00BE7DAB"/>
    <w:rsid w:val="00BF0D27"/>
    <w:rsid w:val="00BF1184"/>
    <w:rsid w:val="00BF1686"/>
    <w:rsid w:val="00BF2D31"/>
    <w:rsid w:val="00BF56A7"/>
    <w:rsid w:val="00BF7FBE"/>
    <w:rsid w:val="00C02BC4"/>
    <w:rsid w:val="00C03008"/>
    <w:rsid w:val="00C03825"/>
    <w:rsid w:val="00C04886"/>
    <w:rsid w:val="00C06CA0"/>
    <w:rsid w:val="00C10061"/>
    <w:rsid w:val="00C12AC1"/>
    <w:rsid w:val="00C140CD"/>
    <w:rsid w:val="00C15C64"/>
    <w:rsid w:val="00C161F1"/>
    <w:rsid w:val="00C16D80"/>
    <w:rsid w:val="00C21C48"/>
    <w:rsid w:val="00C22359"/>
    <w:rsid w:val="00C238A7"/>
    <w:rsid w:val="00C241B6"/>
    <w:rsid w:val="00C2705A"/>
    <w:rsid w:val="00C320BC"/>
    <w:rsid w:val="00C347C7"/>
    <w:rsid w:val="00C361FE"/>
    <w:rsid w:val="00C36E21"/>
    <w:rsid w:val="00C37D1D"/>
    <w:rsid w:val="00C37E83"/>
    <w:rsid w:val="00C44E9A"/>
    <w:rsid w:val="00C45313"/>
    <w:rsid w:val="00C50FC2"/>
    <w:rsid w:val="00C541B1"/>
    <w:rsid w:val="00C64433"/>
    <w:rsid w:val="00C652CA"/>
    <w:rsid w:val="00C65B34"/>
    <w:rsid w:val="00C65B72"/>
    <w:rsid w:val="00C67543"/>
    <w:rsid w:val="00C71073"/>
    <w:rsid w:val="00C71B5F"/>
    <w:rsid w:val="00C7627E"/>
    <w:rsid w:val="00C76713"/>
    <w:rsid w:val="00C776E5"/>
    <w:rsid w:val="00C80D08"/>
    <w:rsid w:val="00C81578"/>
    <w:rsid w:val="00C8697C"/>
    <w:rsid w:val="00C8734A"/>
    <w:rsid w:val="00C8748D"/>
    <w:rsid w:val="00C91B0E"/>
    <w:rsid w:val="00C92418"/>
    <w:rsid w:val="00C959F2"/>
    <w:rsid w:val="00CA1DD7"/>
    <w:rsid w:val="00CA2537"/>
    <w:rsid w:val="00CA35A4"/>
    <w:rsid w:val="00CA448F"/>
    <w:rsid w:val="00CA4E36"/>
    <w:rsid w:val="00CA717C"/>
    <w:rsid w:val="00CA7E4B"/>
    <w:rsid w:val="00CB18E0"/>
    <w:rsid w:val="00CB1CBE"/>
    <w:rsid w:val="00CB29D4"/>
    <w:rsid w:val="00CB645E"/>
    <w:rsid w:val="00CB690C"/>
    <w:rsid w:val="00CB71CA"/>
    <w:rsid w:val="00CB7BB6"/>
    <w:rsid w:val="00CC064C"/>
    <w:rsid w:val="00CC1197"/>
    <w:rsid w:val="00CC1624"/>
    <w:rsid w:val="00CC17C2"/>
    <w:rsid w:val="00CC3686"/>
    <w:rsid w:val="00CC75F4"/>
    <w:rsid w:val="00CD00D8"/>
    <w:rsid w:val="00CD360A"/>
    <w:rsid w:val="00CD4C87"/>
    <w:rsid w:val="00CD55B7"/>
    <w:rsid w:val="00CD6D42"/>
    <w:rsid w:val="00CE1E97"/>
    <w:rsid w:val="00CE2A48"/>
    <w:rsid w:val="00CE414D"/>
    <w:rsid w:val="00CF33CE"/>
    <w:rsid w:val="00CF6DA9"/>
    <w:rsid w:val="00D049B0"/>
    <w:rsid w:val="00D06077"/>
    <w:rsid w:val="00D06883"/>
    <w:rsid w:val="00D07B8C"/>
    <w:rsid w:val="00D11835"/>
    <w:rsid w:val="00D13210"/>
    <w:rsid w:val="00D1339C"/>
    <w:rsid w:val="00D14C98"/>
    <w:rsid w:val="00D30FE1"/>
    <w:rsid w:val="00D311B9"/>
    <w:rsid w:val="00D327A2"/>
    <w:rsid w:val="00D3311A"/>
    <w:rsid w:val="00D33481"/>
    <w:rsid w:val="00D339CA"/>
    <w:rsid w:val="00D33C27"/>
    <w:rsid w:val="00D3479C"/>
    <w:rsid w:val="00D364E7"/>
    <w:rsid w:val="00D42399"/>
    <w:rsid w:val="00D431C6"/>
    <w:rsid w:val="00D43767"/>
    <w:rsid w:val="00D52A56"/>
    <w:rsid w:val="00D53F77"/>
    <w:rsid w:val="00D60A9C"/>
    <w:rsid w:val="00D62353"/>
    <w:rsid w:val="00D62A8F"/>
    <w:rsid w:val="00D63C5F"/>
    <w:rsid w:val="00D6538E"/>
    <w:rsid w:val="00D708FB"/>
    <w:rsid w:val="00D73CD3"/>
    <w:rsid w:val="00D7486E"/>
    <w:rsid w:val="00D757AB"/>
    <w:rsid w:val="00D76BF6"/>
    <w:rsid w:val="00D77D47"/>
    <w:rsid w:val="00D82B0F"/>
    <w:rsid w:val="00D87000"/>
    <w:rsid w:val="00D87BB1"/>
    <w:rsid w:val="00D92810"/>
    <w:rsid w:val="00D941CE"/>
    <w:rsid w:val="00D9437F"/>
    <w:rsid w:val="00D94F6C"/>
    <w:rsid w:val="00D95314"/>
    <w:rsid w:val="00D96BA8"/>
    <w:rsid w:val="00DA3A28"/>
    <w:rsid w:val="00DA61E3"/>
    <w:rsid w:val="00DA7218"/>
    <w:rsid w:val="00DB281C"/>
    <w:rsid w:val="00DB7E48"/>
    <w:rsid w:val="00DC5208"/>
    <w:rsid w:val="00DC6437"/>
    <w:rsid w:val="00DD0E90"/>
    <w:rsid w:val="00DD19BA"/>
    <w:rsid w:val="00DD2FE0"/>
    <w:rsid w:val="00DD78E6"/>
    <w:rsid w:val="00DE0D75"/>
    <w:rsid w:val="00DE19DA"/>
    <w:rsid w:val="00DE2547"/>
    <w:rsid w:val="00DE2593"/>
    <w:rsid w:val="00DE2F2E"/>
    <w:rsid w:val="00DE4F37"/>
    <w:rsid w:val="00DE777E"/>
    <w:rsid w:val="00DF213B"/>
    <w:rsid w:val="00DF7636"/>
    <w:rsid w:val="00DF7750"/>
    <w:rsid w:val="00E020FA"/>
    <w:rsid w:val="00E036B9"/>
    <w:rsid w:val="00E05E8E"/>
    <w:rsid w:val="00E11591"/>
    <w:rsid w:val="00E15508"/>
    <w:rsid w:val="00E17DDA"/>
    <w:rsid w:val="00E219C5"/>
    <w:rsid w:val="00E2337E"/>
    <w:rsid w:val="00E31221"/>
    <w:rsid w:val="00E33A52"/>
    <w:rsid w:val="00E37EE8"/>
    <w:rsid w:val="00E42E20"/>
    <w:rsid w:val="00E44CDF"/>
    <w:rsid w:val="00E4564D"/>
    <w:rsid w:val="00E521CA"/>
    <w:rsid w:val="00E52207"/>
    <w:rsid w:val="00E53F30"/>
    <w:rsid w:val="00E56E3A"/>
    <w:rsid w:val="00E60724"/>
    <w:rsid w:val="00E613B5"/>
    <w:rsid w:val="00E6377F"/>
    <w:rsid w:val="00E667AF"/>
    <w:rsid w:val="00E73239"/>
    <w:rsid w:val="00E7416C"/>
    <w:rsid w:val="00E746F7"/>
    <w:rsid w:val="00E75480"/>
    <w:rsid w:val="00E754E0"/>
    <w:rsid w:val="00E76516"/>
    <w:rsid w:val="00E766C8"/>
    <w:rsid w:val="00E77638"/>
    <w:rsid w:val="00E77E30"/>
    <w:rsid w:val="00E80B38"/>
    <w:rsid w:val="00E81A34"/>
    <w:rsid w:val="00E8251E"/>
    <w:rsid w:val="00E847C2"/>
    <w:rsid w:val="00E86584"/>
    <w:rsid w:val="00E87AAF"/>
    <w:rsid w:val="00E93CCA"/>
    <w:rsid w:val="00E9455E"/>
    <w:rsid w:val="00E956B5"/>
    <w:rsid w:val="00E95A15"/>
    <w:rsid w:val="00E960FD"/>
    <w:rsid w:val="00EA57A2"/>
    <w:rsid w:val="00EA7148"/>
    <w:rsid w:val="00EA793E"/>
    <w:rsid w:val="00EB0F0D"/>
    <w:rsid w:val="00EB2CC5"/>
    <w:rsid w:val="00EB3647"/>
    <w:rsid w:val="00EB36F1"/>
    <w:rsid w:val="00EB3FE1"/>
    <w:rsid w:val="00EB590F"/>
    <w:rsid w:val="00EB5DE4"/>
    <w:rsid w:val="00EB6B6D"/>
    <w:rsid w:val="00EB6C54"/>
    <w:rsid w:val="00EB7146"/>
    <w:rsid w:val="00EB762B"/>
    <w:rsid w:val="00EB7A2A"/>
    <w:rsid w:val="00EB7B99"/>
    <w:rsid w:val="00EC4C11"/>
    <w:rsid w:val="00EC6CEC"/>
    <w:rsid w:val="00ED07C2"/>
    <w:rsid w:val="00ED31CA"/>
    <w:rsid w:val="00ED342B"/>
    <w:rsid w:val="00ED4367"/>
    <w:rsid w:val="00ED592F"/>
    <w:rsid w:val="00ED75D4"/>
    <w:rsid w:val="00EE03BC"/>
    <w:rsid w:val="00EE068F"/>
    <w:rsid w:val="00EE37F5"/>
    <w:rsid w:val="00EE3DC3"/>
    <w:rsid w:val="00EE4636"/>
    <w:rsid w:val="00EF2B2A"/>
    <w:rsid w:val="00EF3051"/>
    <w:rsid w:val="00EF391D"/>
    <w:rsid w:val="00EF4609"/>
    <w:rsid w:val="00EF58DB"/>
    <w:rsid w:val="00EF7828"/>
    <w:rsid w:val="00F01A01"/>
    <w:rsid w:val="00F05DDD"/>
    <w:rsid w:val="00F078A8"/>
    <w:rsid w:val="00F114D7"/>
    <w:rsid w:val="00F121DD"/>
    <w:rsid w:val="00F13E19"/>
    <w:rsid w:val="00F15B64"/>
    <w:rsid w:val="00F2354F"/>
    <w:rsid w:val="00F25B1C"/>
    <w:rsid w:val="00F26280"/>
    <w:rsid w:val="00F30A5E"/>
    <w:rsid w:val="00F30E77"/>
    <w:rsid w:val="00F31F4F"/>
    <w:rsid w:val="00F34655"/>
    <w:rsid w:val="00F35F2F"/>
    <w:rsid w:val="00F41B1F"/>
    <w:rsid w:val="00F4264C"/>
    <w:rsid w:val="00F439C6"/>
    <w:rsid w:val="00F518C0"/>
    <w:rsid w:val="00F52147"/>
    <w:rsid w:val="00F52247"/>
    <w:rsid w:val="00F52D75"/>
    <w:rsid w:val="00F551E4"/>
    <w:rsid w:val="00F558A1"/>
    <w:rsid w:val="00F57FD9"/>
    <w:rsid w:val="00F613FE"/>
    <w:rsid w:val="00F63A0D"/>
    <w:rsid w:val="00F66575"/>
    <w:rsid w:val="00F70856"/>
    <w:rsid w:val="00F70CCE"/>
    <w:rsid w:val="00F72F62"/>
    <w:rsid w:val="00F73C6C"/>
    <w:rsid w:val="00F74546"/>
    <w:rsid w:val="00F75389"/>
    <w:rsid w:val="00F808D5"/>
    <w:rsid w:val="00F91F34"/>
    <w:rsid w:val="00F9366F"/>
    <w:rsid w:val="00F9454C"/>
    <w:rsid w:val="00F95F3F"/>
    <w:rsid w:val="00F9681C"/>
    <w:rsid w:val="00F96F4D"/>
    <w:rsid w:val="00F9779B"/>
    <w:rsid w:val="00FA4BF5"/>
    <w:rsid w:val="00FB0A8B"/>
    <w:rsid w:val="00FB4D73"/>
    <w:rsid w:val="00FB5273"/>
    <w:rsid w:val="00FB6C70"/>
    <w:rsid w:val="00FC166E"/>
    <w:rsid w:val="00FD1007"/>
    <w:rsid w:val="00FD1EEA"/>
    <w:rsid w:val="00FD39CD"/>
    <w:rsid w:val="00FD3FD0"/>
    <w:rsid w:val="00FD48FB"/>
    <w:rsid w:val="00FE0324"/>
    <w:rsid w:val="00FE1730"/>
    <w:rsid w:val="00FE3EDA"/>
    <w:rsid w:val="00FF3E7D"/>
    <w:rsid w:val="00FF4A20"/>
    <w:rsid w:val="00FF79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0E641"/>
  <w15:chartTrackingRefBased/>
  <w15:docId w15:val="{9D188BCC-8AA7-4FC7-B33B-CBEEE8B1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1D"/>
    <w:pPr>
      <w:spacing w:after="0" w:line="360" w:lineRule="auto"/>
    </w:pPr>
    <w:rPr>
      <w:rFonts w:ascii="Times New Roman" w:hAnsi="Times New Roman" w:cs="Book Antiqua"/>
      <w:bCs/>
      <w:color w:val="000000"/>
      <w:sz w:val="28"/>
      <w:szCs w:val="24"/>
    </w:rPr>
  </w:style>
  <w:style w:type="paragraph" w:styleId="Heading1">
    <w:name w:val="heading 1"/>
    <w:aliases w:val="UOB - Cover Heading"/>
    <w:basedOn w:val="Normal"/>
    <w:next w:val="Normal"/>
    <w:link w:val="Heading1Char"/>
    <w:uiPriority w:val="9"/>
    <w:qFormat/>
    <w:rsid w:val="00BA572C"/>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UOB - Headings"/>
    <w:basedOn w:val="Normal"/>
    <w:next w:val="Normal"/>
    <w:link w:val="Heading2Char"/>
    <w:uiPriority w:val="9"/>
    <w:unhideWhenUsed/>
    <w:qFormat/>
    <w:rsid w:val="00BA572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UOB - Subheadings"/>
    <w:basedOn w:val="Normal"/>
    <w:next w:val="Normal"/>
    <w:link w:val="Heading3Char"/>
    <w:uiPriority w:val="9"/>
    <w:unhideWhenUsed/>
    <w:qFormat/>
    <w:rsid w:val="00BA572C"/>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aliases w:val="UOB - Sub-subheadings"/>
    <w:basedOn w:val="Normal"/>
    <w:next w:val="Normal"/>
    <w:link w:val="Heading4Char"/>
    <w:uiPriority w:val="9"/>
    <w:unhideWhenUsed/>
    <w:qFormat/>
    <w:rsid w:val="00BA572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2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572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572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57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57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72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A572C"/>
    <w:rPr>
      <w:rFonts w:asciiTheme="majorHAnsi" w:eastAsiaTheme="majorEastAsia" w:hAnsiTheme="majorHAnsi" w:cstheme="majorBidi"/>
      <w:bCs/>
      <w:spacing w:val="-10"/>
      <w:kern w:val="28"/>
      <w:sz w:val="56"/>
      <w:szCs w:val="56"/>
    </w:rPr>
  </w:style>
  <w:style w:type="character" w:customStyle="1" w:styleId="Heading1Char">
    <w:name w:val="Heading 1 Char"/>
    <w:aliases w:val="UOB - Cover Heading Char"/>
    <w:basedOn w:val="DefaultParagraphFont"/>
    <w:link w:val="Heading1"/>
    <w:uiPriority w:val="9"/>
    <w:rsid w:val="00BA572C"/>
    <w:rPr>
      <w:rFonts w:asciiTheme="majorHAnsi" w:eastAsiaTheme="majorEastAsia" w:hAnsiTheme="majorHAnsi" w:cstheme="majorBidi"/>
      <w:bCs/>
      <w:color w:val="2F5496" w:themeColor="accent1" w:themeShade="BF"/>
      <w:sz w:val="32"/>
      <w:szCs w:val="32"/>
    </w:rPr>
  </w:style>
  <w:style w:type="character" w:customStyle="1" w:styleId="Heading2Char">
    <w:name w:val="Heading 2 Char"/>
    <w:aliases w:val="UOB - Headings Char"/>
    <w:basedOn w:val="DefaultParagraphFont"/>
    <w:link w:val="Heading2"/>
    <w:uiPriority w:val="9"/>
    <w:rsid w:val="00BA572C"/>
    <w:rPr>
      <w:rFonts w:asciiTheme="majorHAnsi" w:eastAsiaTheme="majorEastAsia" w:hAnsiTheme="majorHAnsi" w:cstheme="majorBidi"/>
      <w:bCs/>
      <w:color w:val="2F5496" w:themeColor="accent1" w:themeShade="BF"/>
      <w:sz w:val="26"/>
      <w:szCs w:val="26"/>
    </w:rPr>
  </w:style>
  <w:style w:type="character" w:customStyle="1" w:styleId="Heading3Char">
    <w:name w:val="Heading 3 Char"/>
    <w:aliases w:val="UOB - Subheadings Char"/>
    <w:basedOn w:val="DefaultParagraphFont"/>
    <w:link w:val="Heading3"/>
    <w:uiPriority w:val="9"/>
    <w:rsid w:val="00BA572C"/>
    <w:rPr>
      <w:rFonts w:asciiTheme="majorHAnsi" w:eastAsiaTheme="majorEastAsia" w:hAnsiTheme="majorHAnsi" w:cstheme="majorBidi"/>
      <w:bCs/>
      <w:color w:val="1F3763" w:themeColor="accent1" w:themeShade="7F"/>
      <w:sz w:val="24"/>
      <w:szCs w:val="24"/>
    </w:rPr>
  </w:style>
  <w:style w:type="character" w:customStyle="1" w:styleId="Heading4Char">
    <w:name w:val="Heading 4 Char"/>
    <w:aliases w:val="UOB - Sub-subheadings Char"/>
    <w:basedOn w:val="DefaultParagraphFont"/>
    <w:link w:val="Heading4"/>
    <w:uiPriority w:val="9"/>
    <w:rsid w:val="00BA572C"/>
    <w:rPr>
      <w:rFonts w:asciiTheme="majorHAnsi" w:eastAsiaTheme="majorEastAsia" w:hAnsiTheme="majorHAnsi" w:cstheme="majorBidi"/>
      <w:bCs/>
      <w:i/>
      <w:iCs/>
      <w:color w:val="2F5496" w:themeColor="accent1" w:themeShade="BF"/>
      <w:szCs w:val="24"/>
    </w:rPr>
  </w:style>
  <w:style w:type="character" w:customStyle="1" w:styleId="Heading5Char">
    <w:name w:val="Heading 5 Char"/>
    <w:basedOn w:val="DefaultParagraphFont"/>
    <w:link w:val="Heading5"/>
    <w:uiPriority w:val="9"/>
    <w:semiHidden/>
    <w:rsid w:val="00BA572C"/>
    <w:rPr>
      <w:rFonts w:asciiTheme="majorHAnsi" w:eastAsiaTheme="majorEastAsia" w:hAnsiTheme="majorHAnsi" w:cstheme="majorBidi"/>
      <w:bCs/>
      <w:color w:val="2F5496" w:themeColor="accent1" w:themeShade="BF"/>
      <w:szCs w:val="24"/>
    </w:rPr>
  </w:style>
  <w:style w:type="character" w:customStyle="1" w:styleId="Heading6Char">
    <w:name w:val="Heading 6 Char"/>
    <w:basedOn w:val="DefaultParagraphFont"/>
    <w:link w:val="Heading6"/>
    <w:uiPriority w:val="9"/>
    <w:semiHidden/>
    <w:rsid w:val="00BA572C"/>
    <w:rPr>
      <w:rFonts w:asciiTheme="majorHAnsi" w:eastAsiaTheme="majorEastAsia" w:hAnsiTheme="majorHAnsi" w:cstheme="majorBidi"/>
      <w:bCs/>
      <w:color w:val="1F3763" w:themeColor="accent1" w:themeShade="7F"/>
      <w:szCs w:val="24"/>
    </w:rPr>
  </w:style>
  <w:style w:type="character" w:customStyle="1" w:styleId="Heading7Char">
    <w:name w:val="Heading 7 Char"/>
    <w:basedOn w:val="DefaultParagraphFont"/>
    <w:link w:val="Heading7"/>
    <w:uiPriority w:val="9"/>
    <w:semiHidden/>
    <w:rsid w:val="00BA572C"/>
    <w:rPr>
      <w:rFonts w:asciiTheme="majorHAnsi" w:eastAsiaTheme="majorEastAsia" w:hAnsiTheme="majorHAnsi" w:cstheme="majorBidi"/>
      <w:bCs/>
      <w:i/>
      <w:iCs/>
      <w:color w:val="1F3763" w:themeColor="accent1" w:themeShade="7F"/>
      <w:szCs w:val="24"/>
    </w:rPr>
  </w:style>
  <w:style w:type="character" w:customStyle="1" w:styleId="Heading8Char">
    <w:name w:val="Heading 8 Char"/>
    <w:basedOn w:val="DefaultParagraphFont"/>
    <w:link w:val="Heading8"/>
    <w:uiPriority w:val="9"/>
    <w:semiHidden/>
    <w:rsid w:val="00BA572C"/>
    <w:rPr>
      <w:rFonts w:asciiTheme="majorHAnsi" w:eastAsiaTheme="majorEastAsia" w:hAnsiTheme="majorHAnsi" w:cstheme="majorBidi"/>
      <w:bCs/>
      <w:color w:val="272727" w:themeColor="text1" w:themeTint="D8"/>
      <w:sz w:val="21"/>
      <w:szCs w:val="21"/>
    </w:rPr>
  </w:style>
  <w:style w:type="character" w:customStyle="1" w:styleId="Heading9Char">
    <w:name w:val="Heading 9 Char"/>
    <w:basedOn w:val="DefaultParagraphFont"/>
    <w:link w:val="Heading9"/>
    <w:uiPriority w:val="9"/>
    <w:semiHidden/>
    <w:rsid w:val="00BA572C"/>
    <w:rPr>
      <w:rFonts w:asciiTheme="majorHAnsi" w:eastAsiaTheme="majorEastAsia" w:hAnsiTheme="majorHAnsi" w:cstheme="majorBidi"/>
      <w:bCs/>
      <w:i/>
      <w:iCs/>
      <w:color w:val="272727" w:themeColor="text1" w:themeTint="D8"/>
      <w:sz w:val="21"/>
      <w:szCs w:val="21"/>
    </w:rPr>
  </w:style>
  <w:style w:type="paragraph" w:customStyle="1" w:styleId="UOB-Body">
    <w:name w:val="UOB-Body"/>
    <w:basedOn w:val="Normal"/>
    <w:next w:val="Normal"/>
    <w:link w:val="UOB-BodyChar"/>
    <w:qFormat/>
    <w:rsid w:val="00561051"/>
    <w:pPr>
      <w:jc w:val="both"/>
    </w:pPr>
    <w:rPr>
      <w:rFonts w:cs="Times New Roman"/>
      <w:szCs w:val="32"/>
      <w:lang w:val="en-US"/>
    </w:rPr>
  </w:style>
  <w:style w:type="paragraph" w:customStyle="1" w:styleId="UOB-ChapterCover">
    <w:name w:val="UOB-ChapterCover"/>
    <w:basedOn w:val="Title"/>
    <w:link w:val="UOB-ChapterCoverChar"/>
    <w:qFormat/>
    <w:rsid w:val="00874B14"/>
    <w:pPr>
      <w:jc w:val="center"/>
    </w:pPr>
    <w:rPr>
      <w:rFonts w:ascii="Times New Roman" w:hAnsi="Times New Roman" w:cs="Times New Roman"/>
      <w:b/>
      <w:bCs w:val="0"/>
      <w:sz w:val="40"/>
      <w:szCs w:val="40"/>
      <w:lang w:val="en-US"/>
    </w:rPr>
  </w:style>
  <w:style w:type="character" w:customStyle="1" w:styleId="UOB-BodyChar">
    <w:name w:val="UOB-Body Char"/>
    <w:basedOn w:val="DefaultParagraphFont"/>
    <w:link w:val="UOB-Body"/>
    <w:rsid w:val="00561051"/>
    <w:rPr>
      <w:rFonts w:ascii="Times New Roman" w:hAnsi="Times New Roman" w:cs="Times New Roman"/>
      <w:bCs/>
      <w:color w:val="000000"/>
      <w:sz w:val="28"/>
      <w:szCs w:val="32"/>
      <w:lang w:val="en-US"/>
    </w:rPr>
  </w:style>
  <w:style w:type="paragraph" w:customStyle="1" w:styleId="UOB-Headings">
    <w:name w:val="UOB-Headings"/>
    <w:basedOn w:val="Heading2"/>
    <w:next w:val="Heading2"/>
    <w:link w:val="UOB-HeadingsChar"/>
    <w:qFormat/>
    <w:rsid w:val="00F9681C"/>
    <w:rPr>
      <w:rFonts w:ascii="Times New Roman" w:hAnsi="Times New Roman" w:cs="Times New Roman"/>
      <w:b/>
      <w:bCs w:val="0"/>
      <w:color w:val="auto"/>
      <w:sz w:val="36"/>
      <w:szCs w:val="36"/>
    </w:rPr>
  </w:style>
  <w:style w:type="character" w:customStyle="1" w:styleId="UOB-ChapterCoverChar">
    <w:name w:val="UOB-ChapterCover Char"/>
    <w:basedOn w:val="TitleChar"/>
    <w:link w:val="UOB-ChapterCover"/>
    <w:rsid w:val="00874B14"/>
    <w:rPr>
      <w:rFonts w:ascii="Times New Roman" w:eastAsiaTheme="majorEastAsia" w:hAnsi="Times New Roman" w:cs="Times New Roman"/>
      <w:b/>
      <w:bCs w:val="0"/>
      <w:spacing w:val="-10"/>
      <w:kern w:val="28"/>
      <w:sz w:val="40"/>
      <w:szCs w:val="40"/>
      <w:lang w:val="en-US"/>
    </w:rPr>
  </w:style>
  <w:style w:type="paragraph" w:customStyle="1" w:styleId="UOB-Subheadings">
    <w:name w:val="UOB-Subheadings"/>
    <w:basedOn w:val="Heading3"/>
    <w:link w:val="UOB-SubheadingsChar"/>
    <w:qFormat/>
    <w:rsid w:val="00F9681C"/>
    <w:rPr>
      <w:rFonts w:ascii="Times New Roman" w:hAnsi="Times New Roman" w:cs="Times New Roman"/>
      <w:b/>
      <w:bCs w:val="0"/>
      <w:color w:val="auto"/>
      <w:sz w:val="32"/>
      <w:szCs w:val="32"/>
    </w:rPr>
  </w:style>
  <w:style w:type="character" w:customStyle="1" w:styleId="UOB-HeadingsChar">
    <w:name w:val="UOB-Headings Char"/>
    <w:basedOn w:val="Heading2Char"/>
    <w:link w:val="UOB-Headings"/>
    <w:rsid w:val="00F9681C"/>
    <w:rPr>
      <w:rFonts w:ascii="Times New Roman" w:eastAsiaTheme="majorEastAsia" w:hAnsi="Times New Roman" w:cs="Times New Roman"/>
      <w:b/>
      <w:bCs w:val="0"/>
      <w:color w:val="2F5496" w:themeColor="accent1" w:themeShade="BF"/>
      <w:sz w:val="36"/>
      <w:szCs w:val="36"/>
    </w:rPr>
  </w:style>
  <w:style w:type="paragraph" w:customStyle="1" w:styleId="UOB-Sub-subheadings">
    <w:name w:val="UOB-Sub-subheadings"/>
    <w:basedOn w:val="Heading4"/>
    <w:link w:val="UOB-Sub-subheadingsChar"/>
    <w:qFormat/>
    <w:rsid w:val="00F808D5"/>
    <w:rPr>
      <w:rFonts w:ascii="Times New Roman" w:hAnsi="Times New Roman" w:cs="Times New Roman"/>
      <w:b/>
      <w:bCs w:val="0"/>
      <w:i w:val="0"/>
      <w:iCs w:val="0"/>
      <w:color w:val="auto"/>
      <w:szCs w:val="28"/>
    </w:rPr>
  </w:style>
  <w:style w:type="character" w:customStyle="1" w:styleId="UOB-SubheadingsChar">
    <w:name w:val="UOB-Subheadings Char"/>
    <w:basedOn w:val="Heading3Char"/>
    <w:link w:val="UOB-Subheadings"/>
    <w:rsid w:val="00F9681C"/>
    <w:rPr>
      <w:rFonts w:ascii="Times New Roman" w:eastAsiaTheme="majorEastAsia" w:hAnsi="Times New Roman" w:cs="Times New Roman"/>
      <w:b/>
      <w:bCs w:val="0"/>
      <w:color w:val="1F3763" w:themeColor="accent1" w:themeShade="7F"/>
      <w:sz w:val="32"/>
      <w:szCs w:val="32"/>
    </w:rPr>
  </w:style>
  <w:style w:type="paragraph" w:styleId="Header">
    <w:name w:val="header"/>
    <w:basedOn w:val="Normal"/>
    <w:link w:val="HeaderChar"/>
    <w:uiPriority w:val="99"/>
    <w:unhideWhenUsed/>
    <w:rsid w:val="00703385"/>
    <w:pPr>
      <w:tabs>
        <w:tab w:val="center" w:pos="4513"/>
        <w:tab w:val="right" w:pos="9026"/>
      </w:tabs>
    </w:pPr>
  </w:style>
  <w:style w:type="character" w:customStyle="1" w:styleId="UOB-Sub-subheadingsChar">
    <w:name w:val="UOB-Sub-subheadings Char"/>
    <w:basedOn w:val="Heading4Char"/>
    <w:link w:val="UOB-Sub-subheadings"/>
    <w:rsid w:val="00F808D5"/>
    <w:rPr>
      <w:rFonts w:ascii="Times New Roman" w:eastAsiaTheme="majorEastAsia" w:hAnsi="Times New Roman" w:cs="Times New Roman"/>
      <w:b/>
      <w:bCs w:val="0"/>
      <w:i w:val="0"/>
      <w:iCs w:val="0"/>
      <w:color w:val="2F5496" w:themeColor="accent1" w:themeShade="BF"/>
      <w:sz w:val="28"/>
      <w:szCs w:val="28"/>
    </w:rPr>
  </w:style>
  <w:style w:type="character" w:customStyle="1" w:styleId="HeaderChar">
    <w:name w:val="Header Char"/>
    <w:basedOn w:val="DefaultParagraphFont"/>
    <w:link w:val="Header"/>
    <w:uiPriority w:val="99"/>
    <w:rsid w:val="00703385"/>
    <w:rPr>
      <w:rFonts w:ascii="Tahoma" w:hAnsi="Tahoma" w:cs="Book Antiqua"/>
      <w:bCs/>
      <w:color w:val="000000"/>
      <w:szCs w:val="24"/>
    </w:rPr>
  </w:style>
  <w:style w:type="paragraph" w:styleId="Footer">
    <w:name w:val="footer"/>
    <w:basedOn w:val="Normal"/>
    <w:link w:val="FooterChar"/>
    <w:uiPriority w:val="99"/>
    <w:unhideWhenUsed/>
    <w:rsid w:val="00703385"/>
    <w:pPr>
      <w:tabs>
        <w:tab w:val="center" w:pos="4513"/>
        <w:tab w:val="right" w:pos="9026"/>
      </w:tabs>
    </w:pPr>
  </w:style>
  <w:style w:type="character" w:customStyle="1" w:styleId="FooterChar">
    <w:name w:val="Footer Char"/>
    <w:basedOn w:val="DefaultParagraphFont"/>
    <w:link w:val="Footer"/>
    <w:uiPriority w:val="99"/>
    <w:rsid w:val="00703385"/>
    <w:rPr>
      <w:rFonts w:ascii="Tahoma" w:hAnsi="Tahoma" w:cs="Book Antiqua"/>
      <w:bCs/>
      <w:color w:val="000000"/>
      <w:szCs w:val="24"/>
    </w:rPr>
  </w:style>
  <w:style w:type="paragraph" w:styleId="Bibliography">
    <w:name w:val="Bibliography"/>
    <w:basedOn w:val="Normal"/>
    <w:next w:val="Normal"/>
    <w:uiPriority w:val="37"/>
    <w:unhideWhenUsed/>
    <w:rsid w:val="00145C99"/>
  </w:style>
  <w:style w:type="paragraph" w:styleId="Caption">
    <w:name w:val="caption"/>
    <w:basedOn w:val="Normal"/>
    <w:next w:val="Normal"/>
    <w:link w:val="CaptionChar"/>
    <w:uiPriority w:val="35"/>
    <w:unhideWhenUsed/>
    <w:qFormat/>
    <w:rsid w:val="00B8094A"/>
    <w:pPr>
      <w:spacing w:after="200" w:line="240" w:lineRule="auto"/>
    </w:pPr>
    <w:rPr>
      <w:i/>
      <w:iCs/>
      <w:color w:val="44546A" w:themeColor="text2"/>
      <w:sz w:val="18"/>
      <w:szCs w:val="18"/>
    </w:rPr>
  </w:style>
  <w:style w:type="paragraph" w:styleId="ListParagraph">
    <w:name w:val="List Paragraph"/>
    <w:basedOn w:val="Normal"/>
    <w:uiPriority w:val="34"/>
    <w:qFormat/>
    <w:rsid w:val="00BC1D62"/>
    <w:pPr>
      <w:ind w:left="720"/>
      <w:contextualSpacing/>
    </w:pPr>
  </w:style>
  <w:style w:type="character" w:styleId="PlaceholderText">
    <w:name w:val="Placeholder Text"/>
    <w:basedOn w:val="DefaultParagraphFont"/>
    <w:uiPriority w:val="99"/>
    <w:semiHidden/>
    <w:rsid w:val="00BC1D62"/>
    <w:rPr>
      <w:color w:val="808080"/>
    </w:rPr>
  </w:style>
  <w:style w:type="character" w:styleId="Hyperlink">
    <w:name w:val="Hyperlink"/>
    <w:basedOn w:val="DefaultParagraphFont"/>
    <w:uiPriority w:val="99"/>
    <w:unhideWhenUsed/>
    <w:rsid w:val="00626AC6"/>
    <w:rPr>
      <w:color w:val="0563C1" w:themeColor="hyperlink"/>
      <w:u w:val="single"/>
    </w:rPr>
  </w:style>
  <w:style w:type="character" w:styleId="UnresolvedMention">
    <w:name w:val="Unresolved Mention"/>
    <w:basedOn w:val="DefaultParagraphFont"/>
    <w:uiPriority w:val="99"/>
    <w:semiHidden/>
    <w:unhideWhenUsed/>
    <w:rsid w:val="00626AC6"/>
    <w:rPr>
      <w:color w:val="605E5C"/>
      <w:shd w:val="clear" w:color="auto" w:fill="E1DFDD"/>
    </w:rPr>
  </w:style>
  <w:style w:type="paragraph" w:styleId="TableofFigures">
    <w:name w:val="table of figures"/>
    <w:basedOn w:val="Normal"/>
    <w:next w:val="Normal"/>
    <w:uiPriority w:val="99"/>
    <w:unhideWhenUsed/>
    <w:rsid w:val="000E39C2"/>
  </w:style>
  <w:style w:type="table" w:styleId="TableGrid">
    <w:name w:val="Table Grid"/>
    <w:basedOn w:val="TableNormal"/>
    <w:uiPriority w:val="39"/>
    <w:rsid w:val="00F12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508D"/>
    <w:rPr>
      <w:sz w:val="16"/>
      <w:szCs w:val="16"/>
    </w:rPr>
  </w:style>
  <w:style w:type="paragraph" w:styleId="CommentText">
    <w:name w:val="annotation text"/>
    <w:basedOn w:val="Normal"/>
    <w:link w:val="CommentTextChar"/>
    <w:uiPriority w:val="99"/>
    <w:semiHidden/>
    <w:unhideWhenUsed/>
    <w:rsid w:val="0068508D"/>
    <w:pPr>
      <w:spacing w:line="240" w:lineRule="auto"/>
    </w:pPr>
    <w:rPr>
      <w:sz w:val="20"/>
      <w:szCs w:val="20"/>
    </w:rPr>
  </w:style>
  <w:style w:type="character" w:customStyle="1" w:styleId="CommentTextChar">
    <w:name w:val="Comment Text Char"/>
    <w:basedOn w:val="DefaultParagraphFont"/>
    <w:link w:val="CommentText"/>
    <w:uiPriority w:val="99"/>
    <w:semiHidden/>
    <w:rsid w:val="0068508D"/>
    <w:rPr>
      <w:rFonts w:ascii="Times New Roman" w:hAnsi="Times New Roman" w:cs="Book Antiqua"/>
      <w:bCs/>
      <w:color w:val="000000"/>
      <w:sz w:val="20"/>
      <w:szCs w:val="20"/>
    </w:rPr>
  </w:style>
  <w:style w:type="paragraph" w:styleId="CommentSubject">
    <w:name w:val="annotation subject"/>
    <w:basedOn w:val="CommentText"/>
    <w:next w:val="CommentText"/>
    <w:link w:val="CommentSubjectChar"/>
    <w:uiPriority w:val="99"/>
    <w:semiHidden/>
    <w:unhideWhenUsed/>
    <w:rsid w:val="0068508D"/>
    <w:rPr>
      <w:b/>
    </w:rPr>
  </w:style>
  <w:style w:type="character" w:customStyle="1" w:styleId="CommentSubjectChar">
    <w:name w:val="Comment Subject Char"/>
    <w:basedOn w:val="CommentTextChar"/>
    <w:link w:val="CommentSubject"/>
    <w:uiPriority w:val="99"/>
    <w:semiHidden/>
    <w:rsid w:val="0068508D"/>
    <w:rPr>
      <w:rFonts w:ascii="Times New Roman" w:hAnsi="Times New Roman" w:cs="Book Antiqua"/>
      <w:b/>
      <w:bCs/>
      <w:color w:val="000000"/>
      <w:sz w:val="20"/>
      <w:szCs w:val="20"/>
    </w:rPr>
  </w:style>
  <w:style w:type="paragraph" w:styleId="BalloonText">
    <w:name w:val="Balloon Text"/>
    <w:basedOn w:val="Normal"/>
    <w:link w:val="BalloonTextChar"/>
    <w:uiPriority w:val="99"/>
    <w:semiHidden/>
    <w:unhideWhenUsed/>
    <w:rsid w:val="006850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08D"/>
    <w:rPr>
      <w:rFonts w:ascii="Segoe UI" w:hAnsi="Segoe UI" w:cs="Segoe UI"/>
      <w:bCs/>
      <w:color w:val="000000"/>
      <w:sz w:val="18"/>
      <w:szCs w:val="18"/>
    </w:rPr>
  </w:style>
  <w:style w:type="paragraph" w:customStyle="1" w:styleId="UOB-CoverPageChapter">
    <w:name w:val="UOB-CoverPageChapter"/>
    <w:basedOn w:val="Heading1"/>
    <w:link w:val="UOB-CoverPageChapterChar"/>
    <w:qFormat/>
    <w:rsid w:val="00052BC9"/>
    <w:pPr>
      <w:jc w:val="center"/>
    </w:pPr>
    <w:rPr>
      <w:rFonts w:asciiTheme="majorBidi" w:hAnsiTheme="majorBidi"/>
      <w:b/>
      <w:bCs w:val="0"/>
      <w:color w:val="auto"/>
      <w:sz w:val="40"/>
      <w:szCs w:val="36"/>
    </w:rPr>
  </w:style>
  <w:style w:type="paragraph" w:styleId="TOCHeading">
    <w:name w:val="TOC Heading"/>
    <w:basedOn w:val="Heading1"/>
    <w:next w:val="Normal"/>
    <w:uiPriority w:val="39"/>
    <w:unhideWhenUsed/>
    <w:qFormat/>
    <w:rsid w:val="00806020"/>
    <w:pPr>
      <w:numPr>
        <w:numId w:val="0"/>
      </w:numPr>
      <w:spacing w:line="259" w:lineRule="auto"/>
      <w:outlineLvl w:val="9"/>
    </w:pPr>
    <w:rPr>
      <w:bCs w:val="0"/>
      <w:lang w:val="en-US"/>
    </w:rPr>
  </w:style>
  <w:style w:type="character" w:customStyle="1" w:styleId="UOB-CoverPageChapterChar">
    <w:name w:val="UOB-CoverPageChapter Char"/>
    <w:basedOn w:val="Heading1Char"/>
    <w:link w:val="UOB-CoverPageChapter"/>
    <w:rsid w:val="00052BC9"/>
    <w:rPr>
      <w:rFonts w:asciiTheme="majorBidi" w:eastAsiaTheme="majorEastAsia" w:hAnsiTheme="majorBidi" w:cstheme="majorBidi"/>
      <w:b/>
      <w:bCs w:val="0"/>
      <w:color w:val="2F5496" w:themeColor="accent1" w:themeShade="BF"/>
      <w:sz w:val="40"/>
      <w:szCs w:val="36"/>
    </w:rPr>
  </w:style>
  <w:style w:type="paragraph" w:styleId="TOC1">
    <w:name w:val="toc 1"/>
    <w:basedOn w:val="Normal"/>
    <w:next w:val="Normal"/>
    <w:autoRedefine/>
    <w:uiPriority w:val="39"/>
    <w:unhideWhenUsed/>
    <w:rsid w:val="00806020"/>
    <w:pPr>
      <w:spacing w:after="100"/>
    </w:pPr>
  </w:style>
  <w:style w:type="paragraph" w:styleId="TOC2">
    <w:name w:val="toc 2"/>
    <w:basedOn w:val="Normal"/>
    <w:next w:val="Normal"/>
    <w:autoRedefine/>
    <w:uiPriority w:val="39"/>
    <w:unhideWhenUsed/>
    <w:rsid w:val="00806020"/>
    <w:pPr>
      <w:spacing w:after="100"/>
      <w:ind w:left="280"/>
    </w:pPr>
  </w:style>
  <w:style w:type="paragraph" w:styleId="TOC3">
    <w:name w:val="toc 3"/>
    <w:basedOn w:val="Normal"/>
    <w:next w:val="Normal"/>
    <w:autoRedefine/>
    <w:uiPriority w:val="39"/>
    <w:unhideWhenUsed/>
    <w:rsid w:val="00806020"/>
    <w:pPr>
      <w:spacing w:after="100"/>
      <w:ind w:left="560"/>
    </w:pPr>
  </w:style>
  <w:style w:type="paragraph" w:customStyle="1" w:styleId="UOB-FigStyle">
    <w:name w:val="UOB-FigStyle"/>
    <w:basedOn w:val="Caption"/>
    <w:link w:val="UOB-FigStyleChar"/>
    <w:qFormat/>
    <w:rsid w:val="00F2354F"/>
    <w:pPr>
      <w:jc w:val="center"/>
    </w:pPr>
    <w:rPr>
      <w:b/>
      <w:bCs w:val="0"/>
      <w:i w:val="0"/>
      <w:iCs w:val="0"/>
      <w:color w:val="auto"/>
      <w:sz w:val="20"/>
      <w:szCs w:val="20"/>
    </w:rPr>
  </w:style>
  <w:style w:type="character" w:customStyle="1" w:styleId="CaptionChar">
    <w:name w:val="Caption Char"/>
    <w:basedOn w:val="DefaultParagraphFont"/>
    <w:link w:val="Caption"/>
    <w:uiPriority w:val="35"/>
    <w:rsid w:val="00F2354F"/>
    <w:rPr>
      <w:rFonts w:ascii="Times New Roman" w:hAnsi="Times New Roman" w:cs="Book Antiqua"/>
      <w:bCs/>
      <w:i/>
      <w:iCs/>
      <w:color w:val="44546A" w:themeColor="text2"/>
      <w:sz w:val="18"/>
      <w:szCs w:val="18"/>
    </w:rPr>
  </w:style>
  <w:style w:type="character" w:customStyle="1" w:styleId="UOB-FigStyleChar">
    <w:name w:val="UOB-FigStyle Char"/>
    <w:basedOn w:val="CaptionChar"/>
    <w:link w:val="UOB-FigStyle"/>
    <w:rsid w:val="00F2354F"/>
    <w:rPr>
      <w:rFonts w:ascii="Times New Roman" w:hAnsi="Times New Roman" w:cs="Book Antiqua"/>
      <w:b/>
      <w:bCs w:val="0"/>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8204">
      <w:bodyDiv w:val="1"/>
      <w:marLeft w:val="0"/>
      <w:marRight w:val="0"/>
      <w:marTop w:val="0"/>
      <w:marBottom w:val="0"/>
      <w:divBdr>
        <w:top w:val="none" w:sz="0" w:space="0" w:color="auto"/>
        <w:left w:val="none" w:sz="0" w:space="0" w:color="auto"/>
        <w:bottom w:val="none" w:sz="0" w:space="0" w:color="auto"/>
        <w:right w:val="none" w:sz="0" w:space="0" w:color="auto"/>
      </w:divBdr>
    </w:div>
    <w:div w:id="31854039">
      <w:bodyDiv w:val="1"/>
      <w:marLeft w:val="0"/>
      <w:marRight w:val="0"/>
      <w:marTop w:val="0"/>
      <w:marBottom w:val="0"/>
      <w:divBdr>
        <w:top w:val="none" w:sz="0" w:space="0" w:color="auto"/>
        <w:left w:val="none" w:sz="0" w:space="0" w:color="auto"/>
        <w:bottom w:val="none" w:sz="0" w:space="0" w:color="auto"/>
        <w:right w:val="none" w:sz="0" w:space="0" w:color="auto"/>
      </w:divBdr>
    </w:div>
    <w:div w:id="39400291">
      <w:bodyDiv w:val="1"/>
      <w:marLeft w:val="0"/>
      <w:marRight w:val="0"/>
      <w:marTop w:val="0"/>
      <w:marBottom w:val="0"/>
      <w:divBdr>
        <w:top w:val="none" w:sz="0" w:space="0" w:color="auto"/>
        <w:left w:val="none" w:sz="0" w:space="0" w:color="auto"/>
        <w:bottom w:val="none" w:sz="0" w:space="0" w:color="auto"/>
        <w:right w:val="none" w:sz="0" w:space="0" w:color="auto"/>
      </w:divBdr>
    </w:div>
    <w:div w:id="40787370">
      <w:bodyDiv w:val="1"/>
      <w:marLeft w:val="0"/>
      <w:marRight w:val="0"/>
      <w:marTop w:val="0"/>
      <w:marBottom w:val="0"/>
      <w:divBdr>
        <w:top w:val="none" w:sz="0" w:space="0" w:color="auto"/>
        <w:left w:val="none" w:sz="0" w:space="0" w:color="auto"/>
        <w:bottom w:val="none" w:sz="0" w:space="0" w:color="auto"/>
        <w:right w:val="none" w:sz="0" w:space="0" w:color="auto"/>
      </w:divBdr>
    </w:div>
    <w:div w:id="59596321">
      <w:bodyDiv w:val="1"/>
      <w:marLeft w:val="0"/>
      <w:marRight w:val="0"/>
      <w:marTop w:val="0"/>
      <w:marBottom w:val="0"/>
      <w:divBdr>
        <w:top w:val="none" w:sz="0" w:space="0" w:color="auto"/>
        <w:left w:val="none" w:sz="0" w:space="0" w:color="auto"/>
        <w:bottom w:val="none" w:sz="0" w:space="0" w:color="auto"/>
        <w:right w:val="none" w:sz="0" w:space="0" w:color="auto"/>
      </w:divBdr>
    </w:div>
    <w:div w:id="65999151">
      <w:bodyDiv w:val="1"/>
      <w:marLeft w:val="0"/>
      <w:marRight w:val="0"/>
      <w:marTop w:val="0"/>
      <w:marBottom w:val="0"/>
      <w:divBdr>
        <w:top w:val="none" w:sz="0" w:space="0" w:color="auto"/>
        <w:left w:val="none" w:sz="0" w:space="0" w:color="auto"/>
        <w:bottom w:val="none" w:sz="0" w:space="0" w:color="auto"/>
        <w:right w:val="none" w:sz="0" w:space="0" w:color="auto"/>
      </w:divBdr>
    </w:div>
    <w:div w:id="80807447">
      <w:bodyDiv w:val="1"/>
      <w:marLeft w:val="0"/>
      <w:marRight w:val="0"/>
      <w:marTop w:val="0"/>
      <w:marBottom w:val="0"/>
      <w:divBdr>
        <w:top w:val="none" w:sz="0" w:space="0" w:color="auto"/>
        <w:left w:val="none" w:sz="0" w:space="0" w:color="auto"/>
        <w:bottom w:val="none" w:sz="0" w:space="0" w:color="auto"/>
        <w:right w:val="none" w:sz="0" w:space="0" w:color="auto"/>
      </w:divBdr>
    </w:div>
    <w:div w:id="95714868">
      <w:bodyDiv w:val="1"/>
      <w:marLeft w:val="0"/>
      <w:marRight w:val="0"/>
      <w:marTop w:val="0"/>
      <w:marBottom w:val="0"/>
      <w:divBdr>
        <w:top w:val="none" w:sz="0" w:space="0" w:color="auto"/>
        <w:left w:val="none" w:sz="0" w:space="0" w:color="auto"/>
        <w:bottom w:val="none" w:sz="0" w:space="0" w:color="auto"/>
        <w:right w:val="none" w:sz="0" w:space="0" w:color="auto"/>
      </w:divBdr>
    </w:div>
    <w:div w:id="102500016">
      <w:bodyDiv w:val="1"/>
      <w:marLeft w:val="0"/>
      <w:marRight w:val="0"/>
      <w:marTop w:val="0"/>
      <w:marBottom w:val="0"/>
      <w:divBdr>
        <w:top w:val="none" w:sz="0" w:space="0" w:color="auto"/>
        <w:left w:val="none" w:sz="0" w:space="0" w:color="auto"/>
        <w:bottom w:val="none" w:sz="0" w:space="0" w:color="auto"/>
        <w:right w:val="none" w:sz="0" w:space="0" w:color="auto"/>
      </w:divBdr>
    </w:div>
    <w:div w:id="108594431">
      <w:bodyDiv w:val="1"/>
      <w:marLeft w:val="0"/>
      <w:marRight w:val="0"/>
      <w:marTop w:val="0"/>
      <w:marBottom w:val="0"/>
      <w:divBdr>
        <w:top w:val="none" w:sz="0" w:space="0" w:color="auto"/>
        <w:left w:val="none" w:sz="0" w:space="0" w:color="auto"/>
        <w:bottom w:val="none" w:sz="0" w:space="0" w:color="auto"/>
        <w:right w:val="none" w:sz="0" w:space="0" w:color="auto"/>
      </w:divBdr>
    </w:div>
    <w:div w:id="109859088">
      <w:bodyDiv w:val="1"/>
      <w:marLeft w:val="0"/>
      <w:marRight w:val="0"/>
      <w:marTop w:val="0"/>
      <w:marBottom w:val="0"/>
      <w:divBdr>
        <w:top w:val="none" w:sz="0" w:space="0" w:color="auto"/>
        <w:left w:val="none" w:sz="0" w:space="0" w:color="auto"/>
        <w:bottom w:val="none" w:sz="0" w:space="0" w:color="auto"/>
        <w:right w:val="none" w:sz="0" w:space="0" w:color="auto"/>
      </w:divBdr>
    </w:div>
    <w:div w:id="131219977">
      <w:bodyDiv w:val="1"/>
      <w:marLeft w:val="0"/>
      <w:marRight w:val="0"/>
      <w:marTop w:val="0"/>
      <w:marBottom w:val="0"/>
      <w:divBdr>
        <w:top w:val="none" w:sz="0" w:space="0" w:color="auto"/>
        <w:left w:val="none" w:sz="0" w:space="0" w:color="auto"/>
        <w:bottom w:val="none" w:sz="0" w:space="0" w:color="auto"/>
        <w:right w:val="none" w:sz="0" w:space="0" w:color="auto"/>
      </w:divBdr>
    </w:div>
    <w:div w:id="152963016">
      <w:bodyDiv w:val="1"/>
      <w:marLeft w:val="0"/>
      <w:marRight w:val="0"/>
      <w:marTop w:val="0"/>
      <w:marBottom w:val="0"/>
      <w:divBdr>
        <w:top w:val="none" w:sz="0" w:space="0" w:color="auto"/>
        <w:left w:val="none" w:sz="0" w:space="0" w:color="auto"/>
        <w:bottom w:val="none" w:sz="0" w:space="0" w:color="auto"/>
        <w:right w:val="none" w:sz="0" w:space="0" w:color="auto"/>
      </w:divBdr>
    </w:div>
    <w:div w:id="166138566">
      <w:bodyDiv w:val="1"/>
      <w:marLeft w:val="0"/>
      <w:marRight w:val="0"/>
      <w:marTop w:val="0"/>
      <w:marBottom w:val="0"/>
      <w:divBdr>
        <w:top w:val="none" w:sz="0" w:space="0" w:color="auto"/>
        <w:left w:val="none" w:sz="0" w:space="0" w:color="auto"/>
        <w:bottom w:val="none" w:sz="0" w:space="0" w:color="auto"/>
        <w:right w:val="none" w:sz="0" w:space="0" w:color="auto"/>
      </w:divBdr>
    </w:div>
    <w:div w:id="184682177">
      <w:bodyDiv w:val="1"/>
      <w:marLeft w:val="0"/>
      <w:marRight w:val="0"/>
      <w:marTop w:val="0"/>
      <w:marBottom w:val="0"/>
      <w:divBdr>
        <w:top w:val="none" w:sz="0" w:space="0" w:color="auto"/>
        <w:left w:val="none" w:sz="0" w:space="0" w:color="auto"/>
        <w:bottom w:val="none" w:sz="0" w:space="0" w:color="auto"/>
        <w:right w:val="none" w:sz="0" w:space="0" w:color="auto"/>
      </w:divBdr>
    </w:div>
    <w:div w:id="194083132">
      <w:bodyDiv w:val="1"/>
      <w:marLeft w:val="0"/>
      <w:marRight w:val="0"/>
      <w:marTop w:val="0"/>
      <w:marBottom w:val="0"/>
      <w:divBdr>
        <w:top w:val="none" w:sz="0" w:space="0" w:color="auto"/>
        <w:left w:val="none" w:sz="0" w:space="0" w:color="auto"/>
        <w:bottom w:val="none" w:sz="0" w:space="0" w:color="auto"/>
        <w:right w:val="none" w:sz="0" w:space="0" w:color="auto"/>
      </w:divBdr>
    </w:div>
    <w:div w:id="208686967">
      <w:bodyDiv w:val="1"/>
      <w:marLeft w:val="0"/>
      <w:marRight w:val="0"/>
      <w:marTop w:val="0"/>
      <w:marBottom w:val="0"/>
      <w:divBdr>
        <w:top w:val="none" w:sz="0" w:space="0" w:color="auto"/>
        <w:left w:val="none" w:sz="0" w:space="0" w:color="auto"/>
        <w:bottom w:val="none" w:sz="0" w:space="0" w:color="auto"/>
        <w:right w:val="none" w:sz="0" w:space="0" w:color="auto"/>
      </w:divBdr>
    </w:div>
    <w:div w:id="231887801">
      <w:bodyDiv w:val="1"/>
      <w:marLeft w:val="0"/>
      <w:marRight w:val="0"/>
      <w:marTop w:val="0"/>
      <w:marBottom w:val="0"/>
      <w:divBdr>
        <w:top w:val="none" w:sz="0" w:space="0" w:color="auto"/>
        <w:left w:val="none" w:sz="0" w:space="0" w:color="auto"/>
        <w:bottom w:val="none" w:sz="0" w:space="0" w:color="auto"/>
        <w:right w:val="none" w:sz="0" w:space="0" w:color="auto"/>
      </w:divBdr>
    </w:div>
    <w:div w:id="235168094">
      <w:bodyDiv w:val="1"/>
      <w:marLeft w:val="0"/>
      <w:marRight w:val="0"/>
      <w:marTop w:val="0"/>
      <w:marBottom w:val="0"/>
      <w:divBdr>
        <w:top w:val="none" w:sz="0" w:space="0" w:color="auto"/>
        <w:left w:val="none" w:sz="0" w:space="0" w:color="auto"/>
        <w:bottom w:val="none" w:sz="0" w:space="0" w:color="auto"/>
        <w:right w:val="none" w:sz="0" w:space="0" w:color="auto"/>
      </w:divBdr>
    </w:div>
    <w:div w:id="276376717">
      <w:bodyDiv w:val="1"/>
      <w:marLeft w:val="0"/>
      <w:marRight w:val="0"/>
      <w:marTop w:val="0"/>
      <w:marBottom w:val="0"/>
      <w:divBdr>
        <w:top w:val="none" w:sz="0" w:space="0" w:color="auto"/>
        <w:left w:val="none" w:sz="0" w:space="0" w:color="auto"/>
        <w:bottom w:val="none" w:sz="0" w:space="0" w:color="auto"/>
        <w:right w:val="none" w:sz="0" w:space="0" w:color="auto"/>
      </w:divBdr>
    </w:div>
    <w:div w:id="282342754">
      <w:bodyDiv w:val="1"/>
      <w:marLeft w:val="0"/>
      <w:marRight w:val="0"/>
      <w:marTop w:val="0"/>
      <w:marBottom w:val="0"/>
      <w:divBdr>
        <w:top w:val="none" w:sz="0" w:space="0" w:color="auto"/>
        <w:left w:val="none" w:sz="0" w:space="0" w:color="auto"/>
        <w:bottom w:val="none" w:sz="0" w:space="0" w:color="auto"/>
        <w:right w:val="none" w:sz="0" w:space="0" w:color="auto"/>
      </w:divBdr>
    </w:div>
    <w:div w:id="324477519">
      <w:bodyDiv w:val="1"/>
      <w:marLeft w:val="0"/>
      <w:marRight w:val="0"/>
      <w:marTop w:val="0"/>
      <w:marBottom w:val="0"/>
      <w:divBdr>
        <w:top w:val="none" w:sz="0" w:space="0" w:color="auto"/>
        <w:left w:val="none" w:sz="0" w:space="0" w:color="auto"/>
        <w:bottom w:val="none" w:sz="0" w:space="0" w:color="auto"/>
        <w:right w:val="none" w:sz="0" w:space="0" w:color="auto"/>
      </w:divBdr>
    </w:div>
    <w:div w:id="332880403">
      <w:bodyDiv w:val="1"/>
      <w:marLeft w:val="0"/>
      <w:marRight w:val="0"/>
      <w:marTop w:val="0"/>
      <w:marBottom w:val="0"/>
      <w:divBdr>
        <w:top w:val="none" w:sz="0" w:space="0" w:color="auto"/>
        <w:left w:val="none" w:sz="0" w:space="0" w:color="auto"/>
        <w:bottom w:val="none" w:sz="0" w:space="0" w:color="auto"/>
        <w:right w:val="none" w:sz="0" w:space="0" w:color="auto"/>
      </w:divBdr>
    </w:div>
    <w:div w:id="337733171">
      <w:bodyDiv w:val="1"/>
      <w:marLeft w:val="0"/>
      <w:marRight w:val="0"/>
      <w:marTop w:val="0"/>
      <w:marBottom w:val="0"/>
      <w:divBdr>
        <w:top w:val="none" w:sz="0" w:space="0" w:color="auto"/>
        <w:left w:val="none" w:sz="0" w:space="0" w:color="auto"/>
        <w:bottom w:val="none" w:sz="0" w:space="0" w:color="auto"/>
        <w:right w:val="none" w:sz="0" w:space="0" w:color="auto"/>
      </w:divBdr>
    </w:div>
    <w:div w:id="339897773">
      <w:bodyDiv w:val="1"/>
      <w:marLeft w:val="0"/>
      <w:marRight w:val="0"/>
      <w:marTop w:val="0"/>
      <w:marBottom w:val="0"/>
      <w:divBdr>
        <w:top w:val="none" w:sz="0" w:space="0" w:color="auto"/>
        <w:left w:val="none" w:sz="0" w:space="0" w:color="auto"/>
        <w:bottom w:val="none" w:sz="0" w:space="0" w:color="auto"/>
        <w:right w:val="none" w:sz="0" w:space="0" w:color="auto"/>
      </w:divBdr>
    </w:div>
    <w:div w:id="347176565">
      <w:bodyDiv w:val="1"/>
      <w:marLeft w:val="0"/>
      <w:marRight w:val="0"/>
      <w:marTop w:val="0"/>
      <w:marBottom w:val="0"/>
      <w:divBdr>
        <w:top w:val="none" w:sz="0" w:space="0" w:color="auto"/>
        <w:left w:val="none" w:sz="0" w:space="0" w:color="auto"/>
        <w:bottom w:val="none" w:sz="0" w:space="0" w:color="auto"/>
        <w:right w:val="none" w:sz="0" w:space="0" w:color="auto"/>
      </w:divBdr>
    </w:div>
    <w:div w:id="386296918">
      <w:bodyDiv w:val="1"/>
      <w:marLeft w:val="0"/>
      <w:marRight w:val="0"/>
      <w:marTop w:val="0"/>
      <w:marBottom w:val="0"/>
      <w:divBdr>
        <w:top w:val="none" w:sz="0" w:space="0" w:color="auto"/>
        <w:left w:val="none" w:sz="0" w:space="0" w:color="auto"/>
        <w:bottom w:val="none" w:sz="0" w:space="0" w:color="auto"/>
        <w:right w:val="none" w:sz="0" w:space="0" w:color="auto"/>
      </w:divBdr>
    </w:div>
    <w:div w:id="405147926">
      <w:bodyDiv w:val="1"/>
      <w:marLeft w:val="0"/>
      <w:marRight w:val="0"/>
      <w:marTop w:val="0"/>
      <w:marBottom w:val="0"/>
      <w:divBdr>
        <w:top w:val="none" w:sz="0" w:space="0" w:color="auto"/>
        <w:left w:val="none" w:sz="0" w:space="0" w:color="auto"/>
        <w:bottom w:val="none" w:sz="0" w:space="0" w:color="auto"/>
        <w:right w:val="none" w:sz="0" w:space="0" w:color="auto"/>
      </w:divBdr>
    </w:div>
    <w:div w:id="423843484">
      <w:bodyDiv w:val="1"/>
      <w:marLeft w:val="0"/>
      <w:marRight w:val="0"/>
      <w:marTop w:val="0"/>
      <w:marBottom w:val="0"/>
      <w:divBdr>
        <w:top w:val="none" w:sz="0" w:space="0" w:color="auto"/>
        <w:left w:val="none" w:sz="0" w:space="0" w:color="auto"/>
        <w:bottom w:val="none" w:sz="0" w:space="0" w:color="auto"/>
        <w:right w:val="none" w:sz="0" w:space="0" w:color="auto"/>
      </w:divBdr>
    </w:div>
    <w:div w:id="441464148">
      <w:bodyDiv w:val="1"/>
      <w:marLeft w:val="0"/>
      <w:marRight w:val="0"/>
      <w:marTop w:val="0"/>
      <w:marBottom w:val="0"/>
      <w:divBdr>
        <w:top w:val="none" w:sz="0" w:space="0" w:color="auto"/>
        <w:left w:val="none" w:sz="0" w:space="0" w:color="auto"/>
        <w:bottom w:val="none" w:sz="0" w:space="0" w:color="auto"/>
        <w:right w:val="none" w:sz="0" w:space="0" w:color="auto"/>
      </w:divBdr>
    </w:div>
    <w:div w:id="442918484">
      <w:bodyDiv w:val="1"/>
      <w:marLeft w:val="0"/>
      <w:marRight w:val="0"/>
      <w:marTop w:val="0"/>
      <w:marBottom w:val="0"/>
      <w:divBdr>
        <w:top w:val="none" w:sz="0" w:space="0" w:color="auto"/>
        <w:left w:val="none" w:sz="0" w:space="0" w:color="auto"/>
        <w:bottom w:val="none" w:sz="0" w:space="0" w:color="auto"/>
        <w:right w:val="none" w:sz="0" w:space="0" w:color="auto"/>
      </w:divBdr>
    </w:div>
    <w:div w:id="446856861">
      <w:bodyDiv w:val="1"/>
      <w:marLeft w:val="0"/>
      <w:marRight w:val="0"/>
      <w:marTop w:val="0"/>
      <w:marBottom w:val="0"/>
      <w:divBdr>
        <w:top w:val="none" w:sz="0" w:space="0" w:color="auto"/>
        <w:left w:val="none" w:sz="0" w:space="0" w:color="auto"/>
        <w:bottom w:val="none" w:sz="0" w:space="0" w:color="auto"/>
        <w:right w:val="none" w:sz="0" w:space="0" w:color="auto"/>
      </w:divBdr>
    </w:div>
    <w:div w:id="449860023">
      <w:bodyDiv w:val="1"/>
      <w:marLeft w:val="0"/>
      <w:marRight w:val="0"/>
      <w:marTop w:val="0"/>
      <w:marBottom w:val="0"/>
      <w:divBdr>
        <w:top w:val="none" w:sz="0" w:space="0" w:color="auto"/>
        <w:left w:val="none" w:sz="0" w:space="0" w:color="auto"/>
        <w:bottom w:val="none" w:sz="0" w:space="0" w:color="auto"/>
        <w:right w:val="none" w:sz="0" w:space="0" w:color="auto"/>
      </w:divBdr>
    </w:div>
    <w:div w:id="476186055">
      <w:bodyDiv w:val="1"/>
      <w:marLeft w:val="0"/>
      <w:marRight w:val="0"/>
      <w:marTop w:val="0"/>
      <w:marBottom w:val="0"/>
      <w:divBdr>
        <w:top w:val="none" w:sz="0" w:space="0" w:color="auto"/>
        <w:left w:val="none" w:sz="0" w:space="0" w:color="auto"/>
        <w:bottom w:val="none" w:sz="0" w:space="0" w:color="auto"/>
        <w:right w:val="none" w:sz="0" w:space="0" w:color="auto"/>
      </w:divBdr>
    </w:div>
    <w:div w:id="495725649">
      <w:bodyDiv w:val="1"/>
      <w:marLeft w:val="0"/>
      <w:marRight w:val="0"/>
      <w:marTop w:val="0"/>
      <w:marBottom w:val="0"/>
      <w:divBdr>
        <w:top w:val="none" w:sz="0" w:space="0" w:color="auto"/>
        <w:left w:val="none" w:sz="0" w:space="0" w:color="auto"/>
        <w:bottom w:val="none" w:sz="0" w:space="0" w:color="auto"/>
        <w:right w:val="none" w:sz="0" w:space="0" w:color="auto"/>
      </w:divBdr>
    </w:div>
    <w:div w:id="505704405">
      <w:bodyDiv w:val="1"/>
      <w:marLeft w:val="0"/>
      <w:marRight w:val="0"/>
      <w:marTop w:val="0"/>
      <w:marBottom w:val="0"/>
      <w:divBdr>
        <w:top w:val="none" w:sz="0" w:space="0" w:color="auto"/>
        <w:left w:val="none" w:sz="0" w:space="0" w:color="auto"/>
        <w:bottom w:val="none" w:sz="0" w:space="0" w:color="auto"/>
        <w:right w:val="none" w:sz="0" w:space="0" w:color="auto"/>
      </w:divBdr>
    </w:div>
    <w:div w:id="514465377">
      <w:bodyDiv w:val="1"/>
      <w:marLeft w:val="0"/>
      <w:marRight w:val="0"/>
      <w:marTop w:val="0"/>
      <w:marBottom w:val="0"/>
      <w:divBdr>
        <w:top w:val="none" w:sz="0" w:space="0" w:color="auto"/>
        <w:left w:val="none" w:sz="0" w:space="0" w:color="auto"/>
        <w:bottom w:val="none" w:sz="0" w:space="0" w:color="auto"/>
        <w:right w:val="none" w:sz="0" w:space="0" w:color="auto"/>
      </w:divBdr>
    </w:div>
    <w:div w:id="525993888">
      <w:bodyDiv w:val="1"/>
      <w:marLeft w:val="0"/>
      <w:marRight w:val="0"/>
      <w:marTop w:val="0"/>
      <w:marBottom w:val="0"/>
      <w:divBdr>
        <w:top w:val="none" w:sz="0" w:space="0" w:color="auto"/>
        <w:left w:val="none" w:sz="0" w:space="0" w:color="auto"/>
        <w:bottom w:val="none" w:sz="0" w:space="0" w:color="auto"/>
        <w:right w:val="none" w:sz="0" w:space="0" w:color="auto"/>
      </w:divBdr>
    </w:div>
    <w:div w:id="530845334">
      <w:bodyDiv w:val="1"/>
      <w:marLeft w:val="0"/>
      <w:marRight w:val="0"/>
      <w:marTop w:val="0"/>
      <w:marBottom w:val="0"/>
      <w:divBdr>
        <w:top w:val="none" w:sz="0" w:space="0" w:color="auto"/>
        <w:left w:val="none" w:sz="0" w:space="0" w:color="auto"/>
        <w:bottom w:val="none" w:sz="0" w:space="0" w:color="auto"/>
        <w:right w:val="none" w:sz="0" w:space="0" w:color="auto"/>
      </w:divBdr>
    </w:div>
    <w:div w:id="542209072">
      <w:bodyDiv w:val="1"/>
      <w:marLeft w:val="0"/>
      <w:marRight w:val="0"/>
      <w:marTop w:val="0"/>
      <w:marBottom w:val="0"/>
      <w:divBdr>
        <w:top w:val="none" w:sz="0" w:space="0" w:color="auto"/>
        <w:left w:val="none" w:sz="0" w:space="0" w:color="auto"/>
        <w:bottom w:val="none" w:sz="0" w:space="0" w:color="auto"/>
        <w:right w:val="none" w:sz="0" w:space="0" w:color="auto"/>
      </w:divBdr>
    </w:div>
    <w:div w:id="552622556">
      <w:bodyDiv w:val="1"/>
      <w:marLeft w:val="0"/>
      <w:marRight w:val="0"/>
      <w:marTop w:val="0"/>
      <w:marBottom w:val="0"/>
      <w:divBdr>
        <w:top w:val="none" w:sz="0" w:space="0" w:color="auto"/>
        <w:left w:val="none" w:sz="0" w:space="0" w:color="auto"/>
        <w:bottom w:val="none" w:sz="0" w:space="0" w:color="auto"/>
        <w:right w:val="none" w:sz="0" w:space="0" w:color="auto"/>
      </w:divBdr>
    </w:div>
    <w:div w:id="557858692">
      <w:bodyDiv w:val="1"/>
      <w:marLeft w:val="0"/>
      <w:marRight w:val="0"/>
      <w:marTop w:val="0"/>
      <w:marBottom w:val="0"/>
      <w:divBdr>
        <w:top w:val="none" w:sz="0" w:space="0" w:color="auto"/>
        <w:left w:val="none" w:sz="0" w:space="0" w:color="auto"/>
        <w:bottom w:val="none" w:sz="0" w:space="0" w:color="auto"/>
        <w:right w:val="none" w:sz="0" w:space="0" w:color="auto"/>
      </w:divBdr>
    </w:div>
    <w:div w:id="570578823">
      <w:bodyDiv w:val="1"/>
      <w:marLeft w:val="0"/>
      <w:marRight w:val="0"/>
      <w:marTop w:val="0"/>
      <w:marBottom w:val="0"/>
      <w:divBdr>
        <w:top w:val="none" w:sz="0" w:space="0" w:color="auto"/>
        <w:left w:val="none" w:sz="0" w:space="0" w:color="auto"/>
        <w:bottom w:val="none" w:sz="0" w:space="0" w:color="auto"/>
        <w:right w:val="none" w:sz="0" w:space="0" w:color="auto"/>
      </w:divBdr>
    </w:div>
    <w:div w:id="573123319">
      <w:bodyDiv w:val="1"/>
      <w:marLeft w:val="0"/>
      <w:marRight w:val="0"/>
      <w:marTop w:val="0"/>
      <w:marBottom w:val="0"/>
      <w:divBdr>
        <w:top w:val="none" w:sz="0" w:space="0" w:color="auto"/>
        <w:left w:val="none" w:sz="0" w:space="0" w:color="auto"/>
        <w:bottom w:val="none" w:sz="0" w:space="0" w:color="auto"/>
        <w:right w:val="none" w:sz="0" w:space="0" w:color="auto"/>
      </w:divBdr>
    </w:div>
    <w:div w:id="577522671">
      <w:bodyDiv w:val="1"/>
      <w:marLeft w:val="0"/>
      <w:marRight w:val="0"/>
      <w:marTop w:val="0"/>
      <w:marBottom w:val="0"/>
      <w:divBdr>
        <w:top w:val="none" w:sz="0" w:space="0" w:color="auto"/>
        <w:left w:val="none" w:sz="0" w:space="0" w:color="auto"/>
        <w:bottom w:val="none" w:sz="0" w:space="0" w:color="auto"/>
        <w:right w:val="none" w:sz="0" w:space="0" w:color="auto"/>
      </w:divBdr>
    </w:div>
    <w:div w:id="589310661">
      <w:bodyDiv w:val="1"/>
      <w:marLeft w:val="0"/>
      <w:marRight w:val="0"/>
      <w:marTop w:val="0"/>
      <w:marBottom w:val="0"/>
      <w:divBdr>
        <w:top w:val="none" w:sz="0" w:space="0" w:color="auto"/>
        <w:left w:val="none" w:sz="0" w:space="0" w:color="auto"/>
        <w:bottom w:val="none" w:sz="0" w:space="0" w:color="auto"/>
        <w:right w:val="none" w:sz="0" w:space="0" w:color="auto"/>
      </w:divBdr>
    </w:div>
    <w:div w:id="608197170">
      <w:bodyDiv w:val="1"/>
      <w:marLeft w:val="0"/>
      <w:marRight w:val="0"/>
      <w:marTop w:val="0"/>
      <w:marBottom w:val="0"/>
      <w:divBdr>
        <w:top w:val="none" w:sz="0" w:space="0" w:color="auto"/>
        <w:left w:val="none" w:sz="0" w:space="0" w:color="auto"/>
        <w:bottom w:val="none" w:sz="0" w:space="0" w:color="auto"/>
        <w:right w:val="none" w:sz="0" w:space="0" w:color="auto"/>
      </w:divBdr>
    </w:div>
    <w:div w:id="633558783">
      <w:bodyDiv w:val="1"/>
      <w:marLeft w:val="0"/>
      <w:marRight w:val="0"/>
      <w:marTop w:val="0"/>
      <w:marBottom w:val="0"/>
      <w:divBdr>
        <w:top w:val="none" w:sz="0" w:space="0" w:color="auto"/>
        <w:left w:val="none" w:sz="0" w:space="0" w:color="auto"/>
        <w:bottom w:val="none" w:sz="0" w:space="0" w:color="auto"/>
        <w:right w:val="none" w:sz="0" w:space="0" w:color="auto"/>
      </w:divBdr>
    </w:div>
    <w:div w:id="640500756">
      <w:bodyDiv w:val="1"/>
      <w:marLeft w:val="0"/>
      <w:marRight w:val="0"/>
      <w:marTop w:val="0"/>
      <w:marBottom w:val="0"/>
      <w:divBdr>
        <w:top w:val="none" w:sz="0" w:space="0" w:color="auto"/>
        <w:left w:val="none" w:sz="0" w:space="0" w:color="auto"/>
        <w:bottom w:val="none" w:sz="0" w:space="0" w:color="auto"/>
        <w:right w:val="none" w:sz="0" w:space="0" w:color="auto"/>
      </w:divBdr>
    </w:div>
    <w:div w:id="649553469">
      <w:bodyDiv w:val="1"/>
      <w:marLeft w:val="0"/>
      <w:marRight w:val="0"/>
      <w:marTop w:val="0"/>
      <w:marBottom w:val="0"/>
      <w:divBdr>
        <w:top w:val="none" w:sz="0" w:space="0" w:color="auto"/>
        <w:left w:val="none" w:sz="0" w:space="0" w:color="auto"/>
        <w:bottom w:val="none" w:sz="0" w:space="0" w:color="auto"/>
        <w:right w:val="none" w:sz="0" w:space="0" w:color="auto"/>
      </w:divBdr>
    </w:div>
    <w:div w:id="651182053">
      <w:bodyDiv w:val="1"/>
      <w:marLeft w:val="0"/>
      <w:marRight w:val="0"/>
      <w:marTop w:val="0"/>
      <w:marBottom w:val="0"/>
      <w:divBdr>
        <w:top w:val="none" w:sz="0" w:space="0" w:color="auto"/>
        <w:left w:val="none" w:sz="0" w:space="0" w:color="auto"/>
        <w:bottom w:val="none" w:sz="0" w:space="0" w:color="auto"/>
        <w:right w:val="none" w:sz="0" w:space="0" w:color="auto"/>
      </w:divBdr>
    </w:div>
    <w:div w:id="677973798">
      <w:bodyDiv w:val="1"/>
      <w:marLeft w:val="0"/>
      <w:marRight w:val="0"/>
      <w:marTop w:val="0"/>
      <w:marBottom w:val="0"/>
      <w:divBdr>
        <w:top w:val="none" w:sz="0" w:space="0" w:color="auto"/>
        <w:left w:val="none" w:sz="0" w:space="0" w:color="auto"/>
        <w:bottom w:val="none" w:sz="0" w:space="0" w:color="auto"/>
        <w:right w:val="none" w:sz="0" w:space="0" w:color="auto"/>
      </w:divBdr>
    </w:div>
    <w:div w:id="694503861">
      <w:bodyDiv w:val="1"/>
      <w:marLeft w:val="0"/>
      <w:marRight w:val="0"/>
      <w:marTop w:val="0"/>
      <w:marBottom w:val="0"/>
      <w:divBdr>
        <w:top w:val="none" w:sz="0" w:space="0" w:color="auto"/>
        <w:left w:val="none" w:sz="0" w:space="0" w:color="auto"/>
        <w:bottom w:val="none" w:sz="0" w:space="0" w:color="auto"/>
        <w:right w:val="none" w:sz="0" w:space="0" w:color="auto"/>
      </w:divBdr>
    </w:div>
    <w:div w:id="718826518">
      <w:bodyDiv w:val="1"/>
      <w:marLeft w:val="0"/>
      <w:marRight w:val="0"/>
      <w:marTop w:val="0"/>
      <w:marBottom w:val="0"/>
      <w:divBdr>
        <w:top w:val="none" w:sz="0" w:space="0" w:color="auto"/>
        <w:left w:val="none" w:sz="0" w:space="0" w:color="auto"/>
        <w:bottom w:val="none" w:sz="0" w:space="0" w:color="auto"/>
        <w:right w:val="none" w:sz="0" w:space="0" w:color="auto"/>
      </w:divBdr>
    </w:div>
    <w:div w:id="728306210">
      <w:bodyDiv w:val="1"/>
      <w:marLeft w:val="0"/>
      <w:marRight w:val="0"/>
      <w:marTop w:val="0"/>
      <w:marBottom w:val="0"/>
      <w:divBdr>
        <w:top w:val="none" w:sz="0" w:space="0" w:color="auto"/>
        <w:left w:val="none" w:sz="0" w:space="0" w:color="auto"/>
        <w:bottom w:val="none" w:sz="0" w:space="0" w:color="auto"/>
        <w:right w:val="none" w:sz="0" w:space="0" w:color="auto"/>
      </w:divBdr>
    </w:div>
    <w:div w:id="752435935">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779450403">
      <w:bodyDiv w:val="1"/>
      <w:marLeft w:val="0"/>
      <w:marRight w:val="0"/>
      <w:marTop w:val="0"/>
      <w:marBottom w:val="0"/>
      <w:divBdr>
        <w:top w:val="none" w:sz="0" w:space="0" w:color="auto"/>
        <w:left w:val="none" w:sz="0" w:space="0" w:color="auto"/>
        <w:bottom w:val="none" w:sz="0" w:space="0" w:color="auto"/>
        <w:right w:val="none" w:sz="0" w:space="0" w:color="auto"/>
      </w:divBdr>
    </w:div>
    <w:div w:id="789905803">
      <w:bodyDiv w:val="1"/>
      <w:marLeft w:val="0"/>
      <w:marRight w:val="0"/>
      <w:marTop w:val="0"/>
      <w:marBottom w:val="0"/>
      <w:divBdr>
        <w:top w:val="none" w:sz="0" w:space="0" w:color="auto"/>
        <w:left w:val="none" w:sz="0" w:space="0" w:color="auto"/>
        <w:bottom w:val="none" w:sz="0" w:space="0" w:color="auto"/>
        <w:right w:val="none" w:sz="0" w:space="0" w:color="auto"/>
      </w:divBdr>
    </w:div>
    <w:div w:id="824315764">
      <w:bodyDiv w:val="1"/>
      <w:marLeft w:val="0"/>
      <w:marRight w:val="0"/>
      <w:marTop w:val="0"/>
      <w:marBottom w:val="0"/>
      <w:divBdr>
        <w:top w:val="none" w:sz="0" w:space="0" w:color="auto"/>
        <w:left w:val="none" w:sz="0" w:space="0" w:color="auto"/>
        <w:bottom w:val="none" w:sz="0" w:space="0" w:color="auto"/>
        <w:right w:val="none" w:sz="0" w:space="0" w:color="auto"/>
      </w:divBdr>
    </w:div>
    <w:div w:id="831215130">
      <w:bodyDiv w:val="1"/>
      <w:marLeft w:val="0"/>
      <w:marRight w:val="0"/>
      <w:marTop w:val="0"/>
      <w:marBottom w:val="0"/>
      <w:divBdr>
        <w:top w:val="none" w:sz="0" w:space="0" w:color="auto"/>
        <w:left w:val="none" w:sz="0" w:space="0" w:color="auto"/>
        <w:bottom w:val="none" w:sz="0" w:space="0" w:color="auto"/>
        <w:right w:val="none" w:sz="0" w:space="0" w:color="auto"/>
      </w:divBdr>
    </w:div>
    <w:div w:id="835221895">
      <w:bodyDiv w:val="1"/>
      <w:marLeft w:val="0"/>
      <w:marRight w:val="0"/>
      <w:marTop w:val="0"/>
      <w:marBottom w:val="0"/>
      <w:divBdr>
        <w:top w:val="none" w:sz="0" w:space="0" w:color="auto"/>
        <w:left w:val="none" w:sz="0" w:space="0" w:color="auto"/>
        <w:bottom w:val="none" w:sz="0" w:space="0" w:color="auto"/>
        <w:right w:val="none" w:sz="0" w:space="0" w:color="auto"/>
      </w:divBdr>
    </w:div>
    <w:div w:id="862792151">
      <w:bodyDiv w:val="1"/>
      <w:marLeft w:val="0"/>
      <w:marRight w:val="0"/>
      <w:marTop w:val="0"/>
      <w:marBottom w:val="0"/>
      <w:divBdr>
        <w:top w:val="none" w:sz="0" w:space="0" w:color="auto"/>
        <w:left w:val="none" w:sz="0" w:space="0" w:color="auto"/>
        <w:bottom w:val="none" w:sz="0" w:space="0" w:color="auto"/>
        <w:right w:val="none" w:sz="0" w:space="0" w:color="auto"/>
      </w:divBdr>
    </w:div>
    <w:div w:id="872881072">
      <w:bodyDiv w:val="1"/>
      <w:marLeft w:val="0"/>
      <w:marRight w:val="0"/>
      <w:marTop w:val="0"/>
      <w:marBottom w:val="0"/>
      <w:divBdr>
        <w:top w:val="none" w:sz="0" w:space="0" w:color="auto"/>
        <w:left w:val="none" w:sz="0" w:space="0" w:color="auto"/>
        <w:bottom w:val="none" w:sz="0" w:space="0" w:color="auto"/>
        <w:right w:val="none" w:sz="0" w:space="0" w:color="auto"/>
      </w:divBdr>
    </w:div>
    <w:div w:id="882252026">
      <w:bodyDiv w:val="1"/>
      <w:marLeft w:val="0"/>
      <w:marRight w:val="0"/>
      <w:marTop w:val="0"/>
      <w:marBottom w:val="0"/>
      <w:divBdr>
        <w:top w:val="none" w:sz="0" w:space="0" w:color="auto"/>
        <w:left w:val="none" w:sz="0" w:space="0" w:color="auto"/>
        <w:bottom w:val="none" w:sz="0" w:space="0" w:color="auto"/>
        <w:right w:val="none" w:sz="0" w:space="0" w:color="auto"/>
      </w:divBdr>
    </w:div>
    <w:div w:id="885144222">
      <w:bodyDiv w:val="1"/>
      <w:marLeft w:val="0"/>
      <w:marRight w:val="0"/>
      <w:marTop w:val="0"/>
      <w:marBottom w:val="0"/>
      <w:divBdr>
        <w:top w:val="none" w:sz="0" w:space="0" w:color="auto"/>
        <w:left w:val="none" w:sz="0" w:space="0" w:color="auto"/>
        <w:bottom w:val="none" w:sz="0" w:space="0" w:color="auto"/>
        <w:right w:val="none" w:sz="0" w:space="0" w:color="auto"/>
      </w:divBdr>
    </w:div>
    <w:div w:id="895622809">
      <w:bodyDiv w:val="1"/>
      <w:marLeft w:val="0"/>
      <w:marRight w:val="0"/>
      <w:marTop w:val="0"/>
      <w:marBottom w:val="0"/>
      <w:divBdr>
        <w:top w:val="none" w:sz="0" w:space="0" w:color="auto"/>
        <w:left w:val="none" w:sz="0" w:space="0" w:color="auto"/>
        <w:bottom w:val="none" w:sz="0" w:space="0" w:color="auto"/>
        <w:right w:val="none" w:sz="0" w:space="0" w:color="auto"/>
      </w:divBdr>
    </w:div>
    <w:div w:id="924463596">
      <w:bodyDiv w:val="1"/>
      <w:marLeft w:val="0"/>
      <w:marRight w:val="0"/>
      <w:marTop w:val="0"/>
      <w:marBottom w:val="0"/>
      <w:divBdr>
        <w:top w:val="none" w:sz="0" w:space="0" w:color="auto"/>
        <w:left w:val="none" w:sz="0" w:space="0" w:color="auto"/>
        <w:bottom w:val="none" w:sz="0" w:space="0" w:color="auto"/>
        <w:right w:val="none" w:sz="0" w:space="0" w:color="auto"/>
      </w:divBdr>
    </w:div>
    <w:div w:id="927226490">
      <w:bodyDiv w:val="1"/>
      <w:marLeft w:val="0"/>
      <w:marRight w:val="0"/>
      <w:marTop w:val="0"/>
      <w:marBottom w:val="0"/>
      <w:divBdr>
        <w:top w:val="none" w:sz="0" w:space="0" w:color="auto"/>
        <w:left w:val="none" w:sz="0" w:space="0" w:color="auto"/>
        <w:bottom w:val="none" w:sz="0" w:space="0" w:color="auto"/>
        <w:right w:val="none" w:sz="0" w:space="0" w:color="auto"/>
      </w:divBdr>
    </w:div>
    <w:div w:id="935988849">
      <w:bodyDiv w:val="1"/>
      <w:marLeft w:val="0"/>
      <w:marRight w:val="0"/>
      <w:marTop w:val="0"/>
      <w:marBottom w:val="0"/>
      <w:divBdr>
        <w:top w:val="none" w:sz="0" w:space="0" w:color="auto"/>
        <w:left w:val="none" w:sz="0" w:space="0" w:color="auto"/>
        <w:bottom w:val="none" w:sz="0" w:space="0" w:color="auto"/>
        <w:right w:val="none" w:sz="0" w:space="0" w:color="auto"/>
      </w:divBdr>
    </w:div>
    <w:div w:id="942420436">
      <w:bodyDiv w:val="1"/>
      <w:marLeft w:val="0"/>
      <w:marRight w:val="0"/>
      <w:marTop w:val="0"/>
      <w:marBottom w:val="0"/>
      <w:divBdr>
        <w:top w:val="none" w:sz="0" w:space="0" w:color="auto"/>
        <w:left w:val="none" w:sz="0" w:space="0" w:color="auto"/>
        <w:bottom w:val="none" w:sz="0" w:space="0" w:color="auto"/>
        <w:right w:val="none" w:sz="0" w:space="0" w:color="auto"/>
      </w:divBdr>
    </w:div>
    <w:div w:id="944578546">
      <w:bodyDiv w:val="1"/>
      <w:marLeft w:val="0"/>
      <w:marRight w:val="0"/>
      <w:marTop w:val="0"/>
      <w:marBottom w:val="0"/>
      <w:divBdr>
        <w:top w:val="none" w:sz="0" w:space="0" w:color="auto"/>
        <w:left w:val="none" w:sz="0" w:space="0" w:color="auto"/>
        <w:bottom w:val="none" w:sz="0" w:space="0" w:color="auto"/>
        <w:right w:val="none" w:sz="0" w:space="0" w:color="auto"/>
      </w:divBdr>
    </w:div>
    <w:div w:id="951858104">
      <w:bodyDiv w:val="1"/>
      <w:marLeft w:val="0"/>
      <w:marRight w:val="0"/>
      <w:marTop w:val="0"/>
      <w:marBottom w:val="0"/>
      <w:divBdr>
        <w:top w:val="none" w:sz="0" w:space="0" w:color="auto"/>
        <w:left w:val="none" w:sz="0" w:space="0" w:color="auto"/>
        <w:bottom w:val="none" w:sz="0" w:space="0" w:color="auto"/>
        <w:right w:val="none" w:sz="0" w:space="0" w:color="auto"/>
      </w:divBdr>
    </w:div>
    <w:div w:id="963585195">
      <w:bodyDiv w:val="1"/>
      <w:marLeft w:val="0"/>
      <w:marRight w:val="0"/>
      <w:marTop w:val="0"/>
      <w:marBottom w:val="0"/>
      <w:divBdr>
        <w:top w:val="none" w:sz="0" w:space="0" w:color="auto"/>
        <w:left w:val="none" w:sz="0" w:space="0" w:color="auto"/>
        <w:bottom w:val="none" w:sz="0" w:space="0" w:color="auto"/>
        <w:right w:val="none" w:sz="0" w:space="0" w:color="auto"/>
      </w:divBdr>
    </w:div>
    <w:div w:id="1006253458">
      <w:bodyDiv w:val="1"/>
      <w:marLeft w:val="0"/>
      <w:marRight w:val="0"/>
      <w:marTop w:val="0"/>
      <w:marBottom w:val="0"/>
      <w:divBdr>
        <w:top w:val="none" w:sz="0" w:space="0" w:color="auto"/>
        <w:left w:val="none" w:sz="0" w:space="0" w:color="auto"/>
        <w:bottom w:val="none" w:sz="0" w:space="0" w:color="auto"/>
        <w:right w:val="none" w:sz="0" w:space="0" w:color="auto"/>
      </w:divBdr>
    </w:div>
    <w:div w:id="1022127115">
      <w:bodyDiv w:val="1"/>
      <w:marLeft w:val="0"/>
      <w:marRight w:val="0"/>
      <w:marTop w:val="0"/>
      <w:marBottom w:val="0"/>
      <w:divBdr>
        <w:top w:val="none" w:sz="0" w:space="0" w:color="auto"/>
        <w:left w:val="none" w:sz="0" w:space="0" w:color="auto"/>
        <w:bottom w:val="none" w:sz="0" w:space="0" w:color="auto"/>
        <w:right w:val="none" w:sz="0" w:space="0" w:color="auto"/>
      </w:divBdr>
    </w:div>
    <w:div w:id="1030031095">
      <w:bodyDiv w:val="1"/>
      <w:marLeft w:val="0"/>
      <w:marRight w:val="0"/>
      <w:marTop w:val="0"/>
      <w:marBottom w:val="0"/>
      <w:divBdr>
        <w:top w:val="none" w:sz="0" w:space="0" w:color="auto"/>
        <w:left w:val="none" w:sz="0" w:space="0" w:color="auto"/>
        <w:bottom w:val="none" w:sz="0" w:space="0" w:color="auto"/>
        <w:right w:val="none" w:sz="0" w:space="0" w:color="auto"/>
      </w:divBdr>
    </w:div>
    <w:div w:id="1039010066">
      <w:bodyDiv w:val="1"/>
      <w:marLeft w:val="0"/>
      <w:marRight w:val="0"/>
      <w:marTop w:val="0"/>
      <w:marBottom w:val="0"/>
      <w:divBdr>
        <w:top w:val="none" w:sz="0" w:space="0" w:color="auto"/>
        <w:left w:val="none" w:sz="0" w:space="0" w:color="auto"/>
        <w:bottom w:val="none" w:sz="0" w:space="0" w:color="auto"/>
        <w:right w:val="none" w:sz="0" w:space="0" w:color="auto"/>
      </w:divBdr>
    </w:div>
    <w:div w:id="1084767207">
      <w:bodyDiv w:val="1"/>
      <w:marLeft w:val="0"/>
      <w:marRight w:val="0"/>
      <w:marTop w:val="0"/>
      <w:marBottom w:val="0"/>
      <w:divBdr>
        <w:top w:val="none" w:sz="0" w:space="0" w:color="auto"/>
        <w:left w:val="none" w:sz="0" w:space="0" w:color="auto"/>
        <w:bottom w:val="none" w:sz="0" w:space="0" w:color="auto"/>
        <w:right w:val="none" w:sz="0" w:space="0" w:color="auto"/>
      </w:divBdr>
    </w:div>
    <w:div w:id="1105885786">
      <w:bodyDiv w:val="1"/>
      <w:marLeft w:val="0"/>
      <w:marRight w:val="0"/>
      <w:marTop w:val="0"/>
      <w:marBottom w:val="0"/>
      <w:divBdr>
        <w:top w:val="none" w:sz="0" w:space="0" w:color="auto"/>
        <w:left w:val="none" w:sz="0" w:space="0" w:color="auto"/>
        <w:bottom w:val="none" w:sz="0" w:space="0" w:color="auto"/>
        <w:right w:val="none" w:sz="0" w:space="0" w:color="auto"/>
      </w:divBdr>
    </w:div>
    <w:div w:id="1122193492">
      <w:bodyDiv w:val="1"/>
      <w:marLeft w:val="0"/>
      <w:marRight w:val="0"/>
      <w:marTop w:val="0"/>
      <w:marBottom w:val="0"/>
      <w:divBdr>
        <w:top w:val="none" w:sz="0" w:space="0" w:color="auto"/>
        <w:left w:val="none" w:sz="0" w:space="0" w:color="auto"/>
        <w:bottom w:val="none" w:sz="0" w:space="0" w:color="auto"/>
        <w:right w:val="none" w:sz="0" w:space="0" w:color="auto"/>
      </w:divBdr>
    </w:div>
    <w:div w:id="1150706398">
      <w:bodyDiv w:val="1"/>
      <w:marLeft w:val="0"/>
      <w:marRight w:val="0"/>
      <w:marTop w:val="0"/>
      <w:marBottom w:val="0"/>
      <w:divBdr>
        <w:top w:val="none" w:sz="0" w:space="0" w:color="auto"/>
        <w:left w:val="none" w:sz="0" w:space="0" w:color="auto"/>
        <w:bottom w:val="none" w:sz="0" w:space="0" w:color="auto"/>
        <w:right w:val="none" w:sz="0" w:space="0" w:color="auto"/>
      </w:divBdr>
    </w:div>
    <w:div w:id="1171800868">
      <w:bodyDiv w:val="1"/>
      <w:marLeft w:val="0"/>
      <w:marRight w:val="0"/>
      <w:marTop w:val="0"/>
      <w:marBottom w:val="0"/>
      <w:divBdr>
        <w:top w:val="none" w:sz="0" w:space="0" w:color="auto"/>
        <w:left w:val="none" w:sz="0" w:space="0" w:color="auto"/>
        <w:bottom w:val="none" w:sz="0" w:space="0" w:color="auto"/>
        <w:right w:val="none" w:sz="0" w:space="0" w:color="auto"/>
      </w:divBdr>
    </w:div>
    <w:div w:id="1172796209">
      <w:bodyDiv w:val="1"/>
      <w:marLeft w:val="0"/>
      <w:marRight w:val="0"/>
      <w:marTop w:val="0"/>
      <w:marBottom w:val="0"/>
      <w:divBdr>
        <w:top w:val="none" w:sz="0" w:space="0" w:color="auto"/>
        <w:left w:val="none" w:sz="0" w:space="0" w:color="auto"/>
        <w:bottom w:val="none" w:sz="0" w:space="0" w:color="auto"/>
        <w:right w:val="none" w:sz="0" w:space="0" w:color="auto"/>
      </w:divBdr>
    </w:div>
    <w:div w:id="1210412361">
      <w:bodyDiv w:val="1"/>
      <w:marLeft w:val="0"/>
      <w:marRight w:val="0"/>
      <w:marTop w:val="0"/>
      <w:marBottom w:val="0"/>
      <w:divBdr>
        <w:top w:val="none" w:sz="0" w:space="0" w:color="auto"/>
        <w:left w:val="none" w:sz="0" w:space="0" w:color="auto"/>
        <w:bottom w:val="none" w:sz="0" w:space="0" w:color="auto"/>
        <w:right w:val="none" w:sz="0" w:space="0" w:color="auto"/>
      </w:divBdr>
    </w:div>
    <w:div w:id="1211726123">
      <w:bodyDiv w:val="1"/>
      <w:marLeft w:val="0"/>
      <w:marRight w:val="0"/>
      <w:marTop w:val="0"/>
      <w:marBottom w:val="0"/>
      <w:divBdr>
        <w:top w:val="none" w:sz="0" w:space="0" w:color="auto"/>
        <w:left w:val="none" w:sz="0" w:space="0" w:color="auto"/>
        <w:bottom w:val="none" w:sz="0" w:space="0" w:color="auto"/>
        <w:right w:val="none" w:sz="0" w:space="0" w:color="auto"/>
      </w:divBdr>
    </w:div>
    <w:div w:id="1238516587">
      <w:bodyDiv w:val="1"/>
      <w:marLeft w:val="0"/>
      <w:marRight w:val="0"/>
      <w:marTop w:val="0"/>
      <w:marBottom w:val="0"/>
      <w:divBdr>
        <w:top w:val="none" w:sz="0" w:space="0" w:color="auto"/>
        <w:left w:val="none" w:sz="0" w:space="0" w:color="auto"/>
        <w:bottom w:val="none" w:sz="0" w:space="0" w:color="auto"/>
        <w:right w:val="none" w:sz="0" w:space="0" w:color="auto"/>
      </w:divBdr>
    </w:div>
    <w:div w:id="1239166851">
      <w:bodyDiv w:val="1"/>
      <w:marLeft w:val="0"/>
      <w:marRight w:val="0"/>
      <w:marTop w:val="0"/>
      <w:marBottom w:val="0"/>
      <w:divBdr>
        <w:top w:val="none" w:sz="0" w:space="0" w:color="auto"/>
        <w:left w:val="none" w:sz="0" w:space="0" w:color="auto"/>
        <w:bottom w:val="none" w:sz="0" w:space="0" w:color="auto"/>
        <w:right w:val="none" w:sz="0" w:space="0" w:color="auto"/>
      </w:divBdr>
    </w:div>
    <w:div w:id="1262107538">
      <w:bodyDiv w:val="1"/>
      <w:marLeft w:val="0"/>
      <w:marRight w:val="0"/>
      <w:marTop w:val="0"/>
      <w:marBottom w:val="0"/>
      <w:divBdr>
        <w:top w:val="none" w:sz="0" w:space="0" w:color="auto"/>
        <w:left w:val="none" w:sz="0" w:space="0" w:color="auto"/>
        <w:bottom w:val="none" w:sz="0" w:space="0" w:color="auto"/>
        <w:right w:val="none" w:sz="0" w:space="0" w:color="auto"/>
      </w:divBdr>
    </w:div>
    <w:div w:id="1263951586">
      <w:bodyDiv w:val="1"/>
      <w:marLeft w:val="0"/>
      <w:marRight w:val="0"/>
      <w:marTop w:val="0"/>
      <w:marBottom w:val="0"/>
      <w:divBdr>
        <w:top w:val="none" w:sz="0" w:space="0" w:color="auto"/>
        <w:left w:val="none" w:sz="0" w:space="0" w:color="auto"/>
        <w:bottom w:val="none" w:sz="0" w:space="0" w:color="auto"/>
        <w:right w:val="none" w:sz="0" w:space="0" w:color="auto"/>
      </w:divBdr>
    </w:div>
    <w:div w:id="1266690404">
      <w:bodyDiv w:val="1"/>
      <w:marLeft w:val="0"/>
      <w:marRight w:val="0"/>
      <w:marTop w:val="0"/>
      <w:marBottom w:val="0"/>
      <w:divBdr>
        <w:top w:val="none" w:sz="0" w:space="0" w:color="auto"/>
        <w:left w:val="none" w:sz="0" w:space="0" w:color="auto"/>
        <w:bottom w:val="none" w:sz="0" w:space="0" w:color="auto"/>
        <w:right w:val="none" w:sz="0" w:space="0" w:color="auto"/>
      </w:divBdr>
    </w:div>
    <w:div w:id="1275134774">
      <w:bodyDiv w:val="1"/>
      <w:marLeft w:val="0"/>
      <w:marRight w:val="0"/>
      <w:marTop w:val="0"/>
      <w:marBottom w:val="0"/>
      <w:divBdr>
        <w:top w:val="none" w:sz="0" w:space="0" w:color="auto"/>
        <w:left w:val="none" w:sz="0" w:space="0" w:color="auto"/>
        <w:bottom w:val="none" w:sz="0" w:space="0" w:color="auto"/>
        <w:right w:val="none" w:sz="0" w:space="0" w:color="auto"/>
      </w:divBdr>
    </w:div>
    <w:div w:id="1289509670">
      <w:bodyDiv w:val="1"/>
      <w:marLeft w:val="0"/>
      <w:marRight w:val="0"/>
      <w:marTop w:val="0"/>
      <w:marBottom w:val="0"/>
      <w:divBdr>
        <w:top w:val="none" w:sz="0" w:space="0" w:color="auto"/>
        <w:left w:val="none" w:sz="0" w:space="0" w:color="auto"/>
        <w:bottom w:val="none" w:sz="0" w:space="0" w:color="auto"/>
        <w:right w:val="none" w:sz="0" w:space="0" w:color="auto"/>
      </w:divBdr>
    </w:div>
    <w:div w:id="1295720197">
      <w:bodyDiv w:val="1"/>
      <w:marLeft w:val="0"/>
      <w:marRight w:val="0"/>
      <w:marTop w:val="0"/>
      <w:marBottom w:val="0"/>
      <w:divBdr>
        <w:top w:val="none" w:sz="0" w:space="0" w:color="auto"/>
        <w:left w:val="none" w:sz="0" w:space="0" w:color="auto"/>
        <w:bottom w:val="none" w:sz="0" w:space="0" w:color="auto"/>
        <w:right w:val="none" w:sz="0" w:space="0" w:color="auto"/>
      </w:divBdr>
    </w:div>
    <w:div w:id="1323697060">
      <w:bodyDiv w:val="1"/>
      <w:marLeft w:val="0"/>
      <w:marRight w:val="0"/>
      <w:marTop w:val="0"/>
      <w:marBottom w:val="0"/>
      <w:divBdr>
        <w:top w:val="none" w:sz="0" w:space="0" w:color="auto"/>
        <w:left w:val="none" w:sz="0" w:space="0" w:color="auto"/>
        <w:bottom w:val="none" w:sz="0" w:space="0" w:color="auto"/>
        <w:right w:val="none" w:sz="0" w:space="0" w:color="auto"/>
      </w:divBdr>
    </w:div>
    <w:div w:id="1358003068">
      <w:bodyDiv w:val="1"/>
      <w:marLeft w:val="0"/>
      <w:marRight w:val="0"/>
      <w:marTop w:val="0"/>
      <w:marBottom w:val="0"/>
      <w:divBdr>
        <w:top w:val="none" w:sz="0" w:space="0" w:color="auto"/>
        <w:left w:val="none" w:sz="0" w:space="0" w:color="auto"/>
        <w:bottom w:val="none" w:sz="0" w:space="0" w:color="auto"/>
        <w:right w:val="none" w:sz="0" w:space="0" w:color="auto"/>
      </w:divBdr>
    </w:div>
    <w:div w:id="1374305607">
      <w:bodyDiv w:val="1"/>
      <w:marLeft w:val="0"/>
      <w:marRight w:val="0"/>
      <w:marTop w:val="0"/>
      <w:marBottom w:val="0"/>
      <w:divBdr>
        <w:top w:val="none" w:sz="0" w:space="0" w:color="auto"/>
        <w:left w:val="none" w:sz="0" w:space="0" w:color="auto"/>
        <w:bottom w:val="none" w:sz="0" w:space="0" w:color="auto"/>
        <w:right w:val="none" w:sz="0" w:space="0" w:color="auto"/>
      </w:divBdr>
    </w:div>
    <w:div w:id="1384065913">
      <w:bodyDiv w:val="1"/>
      <w:marLeft w:val="0"/>
      <w:marRight w:val="0"/>
      <w:marTop w:val="0"/>
      <w:marBottom w:val="0"/>
      <w:divBdr>
        <w:top w:val="none" w:sz="0" w:space="0" w:color="auto"/>
        <w:left w:val="none" w:sz="0" w:space="0" w:color="auto"/>
        <w:bottom w:val="none" w:sz="0" w:space="0" w:color="auto"/>
        <w:right w:val="none" w:sz="0" w:space="0" w:color="auto"/>
      </w:divBdr>
    </w:div>
    <w:div w:id="1393775950">
      <w:bodyDiv w:val="1"/>
      <w:marLeft w:val="0"/>
      <w:marRight w:val="0"/>
      <w:marTop w:val="0"/>
      <w:marBottom w:val="0"/>
      <w:divBdr>
        <w:top w:val="none" w:sz="0" w:space="0" w:color="auto"/>
        <w:left w:val="none" w:sz="0" w:space="0" w:color="auto"/>
        <w:bottom w:val="none" w:sz="0" w:space="0" w:color="auto"/>
        <w:right w:val="none" w:sz="0" w:space="0" w:color="auto"/>
      </w:divBdr>
    </w:div>
    <w:div w:id="1406798836">
      <w:bodyDiv w:val="1"/>
      <w:marLeft w:val="0"/>
      <w:marRight w:val="0"/>
      <w:marTop w:val="0"/>
      <w:marBottom w:val="0"/>
      <w:divBdr>
        <w:top w:val="none" w:sz="0" w:space="0" w:color="auto"/>
        <w:left w:val="none" w:sz="0" w:space="0" w:color="auto"/>
        <w:bottom w:val="none" w:sz="0" w:space="0" w:color="auto"/>
        <w:right w:val="none" w:sz="0" w:space="0" w:color="auto"/>
      </w:divBdr>
    </w:div>
    <w:div w:id="1408112884">
      <w:bodyDiv w:val="1"/>
      <w:marLeft w:val="0"/>
      <w:marRight w:val="0"/>
      <w:marTop w:val="0"/>
      <w:marBottom w:val="0"/>
      <w:divBdr>
        <w:top w:val="none" w:sz="0" w:space="0" w:color="auto"/>
        <w:left w:val="none" w:sz="0" w:space="0" w:color="auto"/>
        <w:bottom w:val="none" w:sz="0" w:space="0" w:color="auto"/>
        <w:right w:val="none" w:sz="0" w:space="0" w:color="auto"/>
      </w:divBdr>
    </w:div>
    <w:div w:id="1413546614">
      <w:bodyDiv w:val="1"/>
      <w:marLeft w:val="0"/>
      <w:marRight w:val="0"/>
      <w:marTop w:val="0"/>
      <w:marBottom w:val="0"/>
      <w:divBdr>
        <w:top w:val="none" w:sz="0" w:space="0" w:color="auto"/>
        <w:left w:val="none" w:sz="0" w:space="0" w:color="auto"/>
        <w:bottom w:val="none" w:sz="0" w:space="0" w:color="auto"/>
        <w:right w:val="none" w:sz="0" w:space="0" w:color="auto"/>
      </w:divBdr>
    </w:div>
    <w:div w:id="1425347687">
      <w:bodyDiv w:val="1"/>
      <w:marLeft w:val="0"/>
      <w:marRight w:val="0"/>
      <w:marTop w:val="0"/>
      <w:marBottom w:val="0"/>
      <w:divBdr>
        <w:top w:val="none" w:sz="0" w:space="0" w:color="auto"/>
        <w:left w:val="none" w:sz="0" w:space="0" w:color="auto"/>
        <w:bottom w:val="none" w:sz="0" w:space="0" w:color="auto"/>
        <w:right w:val="none" w:sz="0" w:space="0" w:color="auto"/>
      </w:divBdr>
    </w:div>
    <w:div w:id="1432970252">
      <w:bodyDiv w:val="1"/>
      <w:marLeft w:val="0"/>
      <w:marRight w:val="0"/>
      <w:marTop w:val="0"/>
      <w:marBottom w:val="0"/>
      <w:divBdr>
        <w:top w:val="none" w:sz="0" w:space="0" w:color="auto"/>
        <w:left w:val="none" w:sz="0" w:space="0" w:color="auto"/>
        <w:bottom w:val="none" w:sz="0" w:space="0" w:color="auto"/>
        <w:right w:val="none" w:sz="0" w:space="0" w:color="auto"/>
      </w:divBdr>
    </w:div>
    <w:div w:id="1453404674">
      <w:bodyDiv w:val="1"/>
      <w:marLeft w:val="0"/>
      <w:marRight w:val="0"/>
      <w:marTop w:val="0"/>
      <w:marBottom w:val="0"/>
      <w:divBdr>
        <w:top w:val="none" w:sz="0" w:space="0" w:color="auto"/>
        <w:left w:val="none" w:sz="0" w:space="0" w:color="auto"/>
        <w:bottom w:val="none" w:sz="0" w:space="0" w:color="auto"/>
        <w:right w:val="none" w:sz="0" w:space="0" w:color="auto"/>
      </w:divBdr>
    </w:div>
    <w:div w:id="1462580433">
      <w:bodyDiv w:val="1"/>
      <w:marLeft w:val="0"/>
      <w:marRight w:val="0"/>
      <w:marTop w:val="0"/>
      <w:marBottom w:val="0"/>
      <w:divBdr>
        <w:top w:val="none" w:sz="0" w:space="0" w:color="auto"/>
        <w:left w:val="none" w:sz="0" w:space="0" w:color="auto"/>
        <w:bottom w:val="none" w:sz="0" w:space="0" w:color="auto"/>
        <w:right w:val="none" w:sz="0" w:space="0" w:color="auto"/>
      </w:divBdr>
    </w:div>
    <w:div w:id="1492941440">
      <w:bodyDiv w:val="1"/>
      <w:marLeft w:val="0"/>
      <w:marRight w:val="0"/>
      <w:marTop w:val="0"/>
      <w:marBottom w:val="0"/>
      <w:divBdr>
        <w:top w:val="none" w:sz="0" w:space="0" w:color="auto"/>
        <w:left w:val="none" w:sz="0" w:space="0" w:color="auto"/>
        <w:bottom w:val="none" w:sz="0" w:space="0" w:color="auto"/>
        <w:right w:val="none" w:sz="0" w:space="0" w:color="auto"/>
      </w:divBdr>
    </w:div>
    <w:div w:id="1506482993">
      <w:bodyDiv w:val="1"/>
      <w:marLeft w:val="0"/>
      <w:marRight w:val="0"/>
      <w:marTop w:val="0"/>
      <w:marBottom w:val="0"/>
      <w:divBdr>
        <w:top w:val="none" w:sz="0" w:space="0" w:color="auto"/>
        <w:left w:val="none" w:sz="0" w:space="0" w:color="auto"/>
        <w:bottom w:val="none" w:sz="0" w:space="0" w:color="auto"/>
        <w:right w:val="none" w:sz="0" w:space="0" w:color="auto"/>
      </w:divBdr>
    </w:div>
    <w:div w:id="1507863319">
      <w:bodyDiv w:val="1"/>
      <w:marLeft w:val="0"/>
      <w:marRight w:val="0"/>
      <w:marTop w:val="0"/>
      <w:marBottom w:val="0"/>
      <w:divBdr>
        <w:top w:val="none" w:sz="0" w:space="0" w:color="auto"/>
        <w:left w:val="none" w:sz="0" w:space="0" w:color="auto"/>
        <w:bottom w:val="none" w:sz="0" w:space="0" w:color="auto"/>
        <w:right w:val="none" w:sz="0" w:space="0" w:color="auto"/>
      </w:divBdr>
    </w:div>
    <w:div w:id="1509708129">
      <w:bodyDiv w:val="1"/>
      <w:marLeft w:val="0"/>
      <w:marRight w:val="0"/>
      <w:marTop w:val="0"/>
      <w:marBottom w:val="0"/>
      <w:divBdr>
        <w:top w:val="none" w:sz="0" w:space="0" w:color="auto"/>
        <w:left w:val="none" w:sz="0" w:space="0" w:color="auto"/>
        <w:bottom w:val="none" w:sz="0" w:space="0" w:color="auto"/>
        <w:right w:val="none" w:sz="0" w:space="0" w:color="auto"/>
      </w:divBdr>
    </w:div>
    <w:div w:id="1511064425">
      <w:bodyDiv w:val="1"/>
      <w:marLeft w:val="0"/>
      <w:marRight w:val="0"/>
      <w:marTop w:val="0"/>
      <w:marBottom w:val="0"/>
      <w:divBdr>
        <w:top w:val="none" w:sz="0" w:space="0" w:color="auto"/>
        <w:left w:val="none" w:sz="0" w:space="0" w:color="auto"/>
        <w:bottom w:val="none" w:sz="0" w:space="0" w:color="auto"/>
        <w:right w:val="none" w:sz="0" w:space="0" w:color="auto"/>
      </w:divBdr>
    </w:div>
    <w:div w:id="1522090106">
      <w:bodyDiv w:val="1"/>
      <w:marLeft w:val="0"/>
      <w:marRight w:val="0"/>
      <w:marTop w:val="0"/>
      <w:marBottom w:val="0"/>
      <w:divBdr>
        <w:top w:val="none" w:sz="0" w:space="0" w:color="auto"/>
        <w:left w:val="none" w:sz="0" w:space="0" w:color="auto"/>
        <w:bottom w:val="none" w:sz="0" w:space="0" w:color="auto"/>
        <w:right w:val="none" w:sz="0" w:space="0" w:color="auto"/>
      </w:divBdr>
    </w:div>
    <w:div w:id="1524395200">
      <w:bodyDiv w:val="1"/>
      <w:marLeft w:val="0"/>
      <w:marRight w:val="0"/>
      <w:marTop w:val="0"/>
      <w:marBottom w:val="0"/>
      <w:divBdr>
        <w:top w:val="none" w:sz="0" w:space="0" w:color="auto"/>
        <w:left w:val="none" w:sz="0" w:space="0" w:color="auto"/>
        <w:bottom w:val="none" w:sz="0" w:space="0" w:color="auto"/>
        <w:right w:val="none" w:sz="0" w:space="0" w:color="auto"/>
      </w:divBdr>
    </w:div>
    <w:div w:id="1544057941">
      <w:bodyDiv w:val="1"/>
      <w:marLeft w:val="0"/>
      <w:marRight w:val="0"/>
      <w:marTop w:val="0"/>
      <w:marBottom w:val="0"/>
      <w:divBdr>
        <w:top w:val="none" w:sz="0" w:space="0" w:color="auto"/>
        <w:left w:val="none" w:sz="0" w:space="0" w:color="auto"/>
        <w:bottom w:val="none" w:sz="0" w:space="0" w:color="auto"/>
        <w:right w:val="none" w:sz="0" w:space="0" w:color="auto"/>
      </w:divBdr>
    </w:div>
    <w:div w:id="1560434364">
      <w:bodyDiv w:val="1"/>
      <w:marLeft w:val="0"/>
      <w:marRight w:val="0"/>
      <w:marTop w:val="0"/>
      <w:marBottom w:val="0"/>
      <w:divBdr>
        <w:top w:val="none" w:sz="0" w:space="0" w:color="auto"/>
        <w:left w:val="none" w:sz="0" w:space="0" w:color="auto"/>
        <w:bottom w:val="none" w:sz="0" w:space="0" w:color="auto"/>
        <w:right w:val="none" w:sz="0" w:space="0" w:color="auto"/>
      </w:divBdr>
    </w:div>
    <w:div w:id="1578590005">
      <w:bodyDiv w:val="1"/>
      <w:marLeft w:val="0"/>
      <w:marRight w:val="0"/>
      <w:marTop w:val="0"/>
      <w:marBottom w:val="0"/>
      <w:divBdr>
        <w:top w:val="none" w:sz="0" w:space="0" w:color="auto"/>
        <w:left w:val="none" w:sz="0" w:space="0" w:color="auto"/>
        <w:bottom w:val="none" w:sz="0" w:space="0" w:color="auto"/>
        <w:right w:val="none" w:sz="0" w:space="0" w:color="auto"/>
      </w:divBdr>
    </w:div>
    <w:div w:id="1591617872">
      <w:bodyDiv w:val="1"/>
      <w:marLeft w:val="0"/>
      <w:marRight w:val="0"/>
      <w:marTop w:val="0"/>
      <w:marBottom w:val="0"/>
      <w:divBdr>
        <w:top w:val="none" w:sz="0" w:space="0" w:color="auto"/>
        <w:left w:val="none" w:sz="0" w:space="0" w:color="auto"/>
        <w:bottom w:val="none" w:sz="0" w:space="0" w:color="auto"/>
        <w:right w:val="none" w:sz="0" w:space="0" w:color="auto"/>
      </w:divBdr>
    </w:div>
    <w:div w:id="1594706480">
      <w:bodyDiv w:val="1"/>
      <w:marLeft w:val="0"/>
      <w:marRight w:val="0"/>
      <w:marTop w:val="0"/>
      <w:marBottom w:val="0"/>
      <w:divBdr>
        <w:top w:val="none" w:sz="0" w:space="0" w:color="auto"/>
        <w:left w:val="none" w:sz="0" w:space="0" w:color="auto"/>
        <w:bottom w:val="none" w:sz="0" w:space="0" w:color="auto"/>
        <w:right w:val="none" w:sz="0" w:space="0" w:color="auto"/>
      </w:divBdr>
    </w:div>
    <w:div w:id="1620794345">
      <w:bodyDiv w:val="1"/>
      <w:marLeft w:val="0"/>
      <w:marRight w:val="0"/>
      <w:marTop w:val="0"/>
      <w:marBottom w:val="0"/>
      <w:divBdr>
        <w:top w:val="none" w:sz="0" w:space="0" w:color="auto"/>
        <w:left w:val="none" w:sz="0" w:space="0" w:color="auto"/>
        <w:bottom w:val="none" w:sz="0" w:space="0" w:color="auto"/>
        <w:right w:val="none" w:sz="0" w:space="0" w:color="auto"/>
      </w:divBdr>
    </w:div>
    <w:div w:id="1624531276">
      <w:bodyDiv w:val="1"/>
      <w:marLeft w:val="0"/>
      <w:marRight w:val="0"/>
      <w:marTop w:val="0"/>
      <w:marBottom w:val="0"/>
      <w:divBdr>
        <w:top w:val="none" w:sz="0" w:space="0" w:color="auto"/>
        <w:left w:val="none" w:sz="0" w:space="0" w:color="auto"/>
        <w:bottom w:val="none" w:sz="0" w:space="0" w:color="auto"/>
        <w:right w:val="none" w:sz="0" w:space="0" w:color="auto"/>
      </w:divBdr>
    </w:div>
    <w:div w:id="1641839800">
      <w:bodyDiv w:val="1"/>
      <w:marLeft w:val="0"/>
      <w:marRight w:val="0"/>
      <w:marTop w:val="0"/>
      <w:marBottom w:val="0"/>
      <w:divBdr>
        <w:top w:val="none" w:sz="0" w:space="0" w:color="auto"/>
        <w:left w:val="none" w:sz="0" w:space="0" w:color="auto"/>
        <w:bottom w:val="none" w:sz="0" w:space="0" w:color="auto"/>
        <w:right w:val="none" w:sz="0" w:space="0" w:color="auto"/>
      </w:divBdr>
    </w:div>
    <w:div w:id="1652637128">
      <w:bodyDiv w:val="1"/>
      <w:marLeft w:val="0"/>
      <w:marRight w:val="0"/>
      <w:marTop w:val="0"/>
      <w:marBottom w:val="0"/>
      <w:divBdr>
        <w:top w:val="none" w:sz="0" w:space="0" w:color="auto"/>
        <w:left w:val="none" w:sz="0" w:space="0" w:color="auto"/>
        <w:bottom w:val="none" w:sz="0" w:space="0" w:color="auto"/>
        <w:right w:val="none" w:sz="0" w:space="0" w:color="auto"/>
      </w:divBdr>
    </w:div>
    <w:div w:id="1688605083">
      <w:bodyDiv w:val="1"/>
      <w:marLeft w:val="0"/>
      <w:marRight w:val="0"/>
      <w:marTop w:val="0"/>
      <w:marBottom w:val="0"/>
      <w:divBdr>
        <w:top w:val="none" w:sz="0" w:space="0" w:color="auto"/>
        <w:left w:val="none" w:sz="0" w:space="0" w:color="auto"/>
        <w:bottom w:val="none" w:sz="0" w:space="0" w:color="auto"/>
        <w:right w:val="none" w:sz="0" w:space="0" w:color="auto"/>
      </w:divBdr>
    </w:div>
    <w:div w:id="1694381073">
      <w:bodyDiv w:val="1"/>
      <w:marLeft w:val="0"/>
      <w:marRight w:val="0"/>
      <w:marTop w:val="0"/>
      <w:marBottom w:val="0"/>
      <w:divBdr>
        <w:top w:val="none" w:sz="0" w:space="0" w:color="auto"/>
        <w:left w:val="none" w:sz="0" w:space="0" w:color="auto"/>
        <w:bottom w:val="none" w:sz="0" w:space="0" w:color="auto"/>
        <w:right w:val="none" w:sz="0" w:space="0" w:color="auto"/>
      </w:divBdr>
    </w:div>
    <w:div w:id="1698504802">
      <w:bodyDiv w:val="1"/>
      <w:marLeft w:val="0"/>
      <w:marRight w:val="0"/>
      <w:marTop w:val="0"/>
      <w:marBottom w:val="0"/>
      <w:divBdr>
        <w:top w:val="none" w:sz="0" w:space="0" w:color="auto"/>
        <w:left w:val="none" w:sz="0" w:space="0" w:color="auto"/>
        <w:bottom w:val="none" w:sz="0" w:space="0" w:color="auto"/>
        <w:right w:val="none" w:sz="0" w:space="0" w:color="auto"/>
      </w:divBdr>
    </w:div>
    <w:div w:id="1709450784">
      <w:bodyDiv w:val="1"/>
      <w:marLeft w:val="0"/>
      <w:marRight w:val="0"/>
      <w:marTop w:val="0"/>
      <w:marBottom w:val="0"/>
      <w:divBdr>
        <w:top w:val="none" w:sz="0" w:space="0" w:color="auto"/>
        <w:left w:val="none" w:sz="0" w:space="0" w:color="auto"/>
        <w:bottom w:val="none" w:sz="0" w:space="0" w:color="auto"/>
        <w:right w:val="none" w:sz="0" w:space="0" w:color="auto"/>
      </w:divBdr>
    </w:div>
    <w:div w:id="1750079892">
      <w:bodyDiv w:val="1"/>
      <w:marLeft w:val="0"/>
      <w:marRight w:val="0"/>
      <w:marTop w:val="0"/>
      <w:marBottom w:val="0"/>
      <w:divBdr>
        <w:top w:val="none" w:sz="0" w:space="0" w:color="auto"/>
        <w:left w:val="none" w:sz="0" w:space="0" w:color="auto"/>
        <w:bottom w:val="none" w:sz="0" w:space="0" w:color="auto"/>
        <w:right w:val="none" w:sz="0" w:space="0" w:color="auto"/>
      </w:divBdr>
    </w:div>
    <w:div w:id="1814366292">
      <w:bodyDiv w:val="1"/>
      <w:marLeft w:val="0"/>
      <w:marRight w:val="0"/>
      <w:marTop w:val="0"/>
      <w:marBottom w:val="0"/>
      <w:divBdr>
        <w:top w:val="none" w:sz="0" w:space="0" w:color="auto"/>
        <w:left w:val="none" w:sz="0" w:space="0" w:color="auto"/>
        <w:bottom w:val="none" w:sz="0" w:space="0" w:color="auto"/>
        <w:right w:val="none" w:sz="0" w:space="0" w:color="auto"/>
      </w:divBdr>
    </w:div>
    <w:div w:id="1835026404">
      <w:bodyDiv w:val="1"/>
      <w:marLeft w:val="0"/>
      <w:marRight w:val="0"/>
      <w:marTop w:val="0"/>
      <w:marBottom w:val="0"/>
      <w:divBdr>
        <w:top w:val="none" w:sz="0" w:space="0" w:color="auto"/>
        <w:left w:val="none" w:sz="0" w:space="0" w:color="auto"/>
        <w:bottom w:val="none" w:sz="0" w:space="0" w:color="auto"/>
        <w:right w:val="none" w:sz="0" w:space="0" w:color="auto"/>
      </w:divBdr>
    </w:div>
    <w:div w:id="1846627498">
      <w:bodyDiv w:val="1"/>
      <w:marLeft w:val="0"/>
      <w:marRight w:val="0"/>
      <w:marTop w:val="0"/>
      <w:marBottom w:val="0"/>
      <w:divBdr>
        <w:top w:val="none" w:sz="0" w:space="0" w:color="auto"/>
        <w:left w:val="none" w:sz="0" w:space="0" w:color="auto"/>
        <w:bottom w:val="none" w:sz="0" w:space="0" w:color="auto"/>
        <w:right w:val="none" w:sz="0" w:space="0" w:color="auto"/>
      </w:divBdr>
    </w:div>
    <w:div w:id="1860462746">
      <w:bodyDiv w:val="1"/>
      <w:marLeft w:val="0"/>
      <w:marRight w:val="0"/>
      <w:marTop w:val="0"/>
      <w:marBottom w:val="0"/>
      <w:divBdr>
        <w:top w:val="none" w:sz="0" w:space="0" w:color="auto"/>
        <w:left w:val="none" w:sz="0" w:space="0" w:color="auto"/>
        <w:bottom w:val="none" w:sz="0" w:space="0" w:color="auto"/>
        <w:right w:val="none" w:sz="0" w:space="0" w:color="auto"/>
      </w:divBdr>
    </w:div>
    <w:div w:id="1870295485">
      <w:bodyDiv w:val="1"/>
      <w:marLeft w:val="0"/>
      <w:marRight w:val="0"/>
      <w:marTop w:val="0"/>
      <w:marBottom w:val="0"/>
      <w:divBdr>
        <w:top w:val="none" w:sz="0" w:space="0" w:color="auto"/>
        <w:left w:val="none" w:sz="0" w:space="0" w:color="auto"/>
        <w:bottom w:val="none" w:sz="0" w:space="0" w:color="auto"/>
        <w:right w:val="none" w:sz="0" w:space="0" w:color="auto"/>
      </w:divBdr>
    </w:div>
    <w:div w:id="1886260944">
      <w:bodyDiv w:val="1"/>
      <w:marLeft w:val="0"/>
      <w:marRight w:val="0"/>
      <w:marTop w:val="0"/>
      <w:marBottom w:val="0"/>
      <w:divBdr>
        <w:top w:val="none" w:sz="0" w:space="0" w:color="auto"/>
        <w:left w:val="none" w:sz="0" w:space="0" w:color="auto"/>
        <w:bottom w:val="none" w:sz="0" w:space="0" w:color="auto"/>
        <w:right w:val="none" w:sz="0" w:space="0" w:color="auto"/>
      </w:divBdr>
    </w:div>
    <w:div w:id="1898318020">
      <w:bodyDiv w:val="1"/>
      <w:marLeft w:val="0"/>
      <w:marRight w:val="0"/>
      <w:marTop w:val="0"/>
      <w:marBottom w:val="0"/>
      <w:divBdr>
        <w:top w:val="none" w:sz="0" w:space="0" w:color="auto"/>
        <w:left w:val="none" w:sz="0" w:space="0" w:color="auto"/>
        <w:bottom w:val="none" w:sz="0" w:space="0" w:color="auto"/>
        <w:right w:val="none" w:sz="0" w:space="0" w:color="auto"/>
      </w:divBdr>
    </w:div>
    <w:div w:id="1898544954">
      <w:bodyDiv w:val="1"/>
      <w:marLeft w:val="0"/>
      <w:marRight w:val="0"/>
      <w:marTop w:val="0"/>
      <w:marBottom w:val="0"/>
      <w:divBdr>
        <w:top w:val="none" w:sz="0" w:space="0" w:color="auto"/>
        <w:left w:val="none" w:sz="0" w:space="0" w:color="auto"/>
        <w:bottom w:val="none" w:sz="0" w:space="0" w:color="auto"/>
        <w:right w:val="none" w:sz="0" w:space="0" w:color="auto"/>
      </w:divBdr>
    </w:div>
    <w:div w:id="1913150645">
      <w:bodyDiv w:val="1"/>
      <w:marLeft w:val="0"/>
      <w:marRight w:val="0"/>
      <w:marTop w:val="0"/>
      <w:marBottom w:val="0"/>
      <w:divBdr>
        <w:top w:val="none" w:sz="0" w:space="0" w:color="auto"/>
        <w:left w:val="none" w:sz="0" w:space="0" w:color="auto"/>
        <w:bottom w:val="none" w:sz="0" w:space="0" w:color="auto"/>
        <w:right w:val="none" w:sz="0" w:space="0" w:color="auto"/>
      </w:divBdr>
    </w:div>
    <w:div w:id="1915698606">
      <w:bodyDiv w:val="1"/>
      <w:marLeft w:val="0"/>
      <w:marRight w:val="0"/>
      <w:marTop w:val="0"/>
      <w:marBottom w:val="0"/>
      <w:divBdr>
        <w:top w:val="none" w:sz="0" w:space="0" w:color="auto"/>
        <w:left w:val="none" w:sz="0" w:space="0" w:color="auto"/>
        <w:bottom w:val="none" w:sz="0" w:space="0" w:color="auto"/>
        <w:right w:val="none" w:sz="0" w:space="0" w:color="auto"/>
      </w:divBdr>
    </w:div>
    <w:div w:id="1940723397">
      <w:bodyDiv w:val="1"/>
      <w:marLeft w:val="0"/>
      <w:marRight w:val="0"/>
      <w:marTop w:val="0"/>
      <w:marBottom w:val="0"/>
      <w:divBdr>
        <w:top w:val="none" w:sz="0" w:space="0" w:color="auto"/>
        <w:left w:val="none" w:sz="0" w:space="0" w:color="auto"/>
        <w:bottom w:val="none" w:sz="0" w:space="0" w:color="auto"/>
        <w:right w:val="none" w:sz="0" w:space="0" w:color="auto"/>
      </w:divBdr>
    </w:div>
    <w:div w:id="1949195993">
      <w:bodyDiv w:val="1"/>
      <w:marLeft w:val="0"/>
      <w:marRight w:val="0"/>
      <w:marTop w:val="0"/>
      <w:marBottom w:val="0"/>
      <w:divBdr>
        <w:top w:val="none" w:sz="0" w:space="0" w:color="auto"/>
        <w:left w:val="none" w:sz="0" w:space="0" w:color="auto"/>
        <w:bottom w:val="none" w:sz="0" w:space="0" w:color="auto"/>
        <w:right w:val="none" w:sz="0" w:space="0" w:color="auto"/>
      </w:divBdr>
    </w:div>
    <w:div w:id="1952778122">
      <w:bodyDiv w:val="1"/>
      <w:marLeft w:val="0"/>
      <w:marRight w:val="0"/>
      <w:marTop w:val="0"/>
      <w:marBottom w:val="0"/>
      <w:divBdr>
        <w:top w:val="none" w:sz="0" w:space="0" w:color="auto"/>
        <w:left w:val="none" w:sz="0" w:space="0" w:color="auto"/>
        <w:bottom w:val="none" w:sz="0" w:space="0" w:color="auto"/>
        <w:right w:val="none" w:sz="0" w:space="0" w:color="auto"/>
      </w:divBdr>
    </w:div>
    <w:div w:id="1993676300">
      <w:bodyDiv w:val="1"/>
      <w:marLeft w:val="0"/>
      <w:marRight w:val="0"/>
      <w:marTop w:val="0"/>
      <w:marBottom w:val="0"/>
      <w:divBdr>
        <w:top w:val="none" w:sz="0" w:space="0" w:color="auto"/>
        <w:left w:val="none" w:sz="0" w:space="0" w:color="auto"/>
        <w:bottom w:val="none" w:sz="0" w:space="0" w:color="auto"/>
        <w:right w:val="none" w:sz="0" w:space="0" w:color="auto"/>
      </w:divBdr>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09553970">
      <w:bodyDiv w:val="1"/>
      <w:marLeft w:val="0"/>
      <w:marRight w:val="0"/>
      <w:marTop w:val="0"/>
      <w:marBottom w:val="0"/>
      <w:divBdr>
        <w:top w:val="none" w:sz="0" w:space="0" w:color="auto"/>
        <w:left w:val="none" w:sz="0" w:space="0" w:color="auto"/>
        <w:bottom w:val="none" w:sz="0" w:space="0" w:color="auto"/>
        <w:right w:val="none" w:sz="0" w:space="0" w:color="auto"/>
      </w:divBdr>
    </w:div>
    <w:div w:id="2010057907">
      <w:bodyDiv w:val="1"/>
      <w:marLeft w:val="0"/>
      <w:marRight w:val="0"/>
      <w:marTop w:val="0"/>
      <w:marBottom w:val="0"/>
      <w:divBdr>
        <w:top w:val="none" w:sz="0" w:space="0" w:color="auto"/>
        <w:left w:val="none" w:sz="0" w:space="0" w:color="auto"/>
        <w:bottom w:val="none" w:sz="0" w:space="0" w:color="auto"/>
        <w:right w:val="none" w:sz="0" w:space="0" w:color="auto"/>
      </w:divBdr>
    </w:div>
    <w:div w:id="2014138167">
      <w:bodyDiv w:val="1"/>
      <w:marLeft w:val="0"/>
      <w:marRight w:val="0"/>
      <w:marTop w:val="0"/>
      <w:marBottom w:val="0"/>
      <w:divBdr>
        <w:top w:val="none" w:sz="0" w:space="0" w:color="auto"/>
        <w:left w:val="none" w:sz="0" w:space="0" w:color="auto"/>
        <w:bottom w:val="none" w:sz="0" w:space="0" w:color="auto"/>
        <w:right w:val="none" w:sz="0" w:space="0" w:color="auto"/>
      </w:divBdr>
    </w:div>
    <w:div w:id="2017613550">
      <w:bodyDiv w:val="1"/>
      <w:marLeft w:val="0"/>
      <w:marRight w:val="0"/>
      <w:marTop w:val="0"/>
      <w:marBottom w:val="0"/>
      <w:divBdr>
        <w:top w:val="none" w:sz="0" w:space="0" w:color="auto"/>
        <w:left w:val="none" w:sz="0" w:space="0" w:color="auto"/>
        <w:bottom w:val="none" w:sz="0" w:space="0" w:color="auto"/>
        <w:right w:val="none" w:sz="0" w:space="0" w:color="auto"/>
      </w:divBdr>
    </w:div>
    <w:div w:id="2031255283">
      <w:bodyDiv w:val="1"/>
      <w:marLeft w:val="0"/>
      <w:marRight w:val="0"/>
      <w:marTop w:val="0"/>
      <w:marBottom w:val="0"/>
      <w:divBdr>
        <w:top w:val="none" w:sz="0" w:space="0" w:color="auto"/>
        <w:left w:val="none" w:sz="0" w:space="0" w:color="auto"/>
        <w:bottom w:val="none" w:sz="0" w:space="0" w:color="auto"/>
        <w:right w:val="none" w:sz="0" w:space="0" w:color="auto"/>
      </w:divBdr>
    </w:div>
    <w:div w:id="2034108874">
      <w:bodyDiv w:val="1"/>
      <w:marLeft w:val="0"/>
      <w:marRight w:val="0"/>
      <w:marTop w:val="0"/>
      <w:marBottom w:val="0"/>
      <w:divBdr>
        <w:top w:val="none" w:sz="0" w:space="0" w:color="auto"/>
        <w:left w:val="none" w:sz="0" w:space="0" w:color="auto"/>
        <w:bottom w:val="none" w:sz="0" w:space="0" w:color="auto"/>
        <w:right w:val="none" w:sz="0" w:space="0" w:color="auto"/>
      </w:divBdr>
    </w:div>
    <w:div w:id="2061904520">
      <w:bodyDiv w:val="1"/>
      <w:marLeft w:val="0"/>
      <w:marRight w:val="0"/>
      <w:marTop w:val="0"/>
      <w:marBottom w:val="0"/>
      <w:divBdr>
        <w:top w:val="none" w:sz="0" w:space="0" w:color="auto"/>
        <w:left w:val="none" w:sz="0" w:space="0" w:color="auto"/>
        <w:bottom w:val="none" w:sz="0" w:space="0" w:color="auto"/>
        <w:right w:val="none" w:sz="0" w:space="0" w:color="auto"/>
      </w:divBdr>
    </w:div>
    <w:div w:id="2064908746">
      <w:bodyDiv w:val="1"/>
      <w:marLeft w:val="0"/>
      <w:marRight w:val="0"/>
      <w:marTop w:val="0"/>
      <w:marBottom w:val="0"/>
      <w:divBdr>
        <w:top w:val="none" w:sz="0" w:space="0" w:color="auto"/>
        <w:left w:val="none" w:sz="0" w:space="0" w:color="auto"/>
        <w:bottom w:val="none" w:sz="0" w:space="0" w:color="auto"/>
        <w:right w:val="none" w:sz="0" w:space="0" w:color="auto"/>
      </w:divBdr>
    </w:div>
    <w:div w:id="2066483655">
      <w:bodyDiv w:val="1"/>
      <w:marLeft w:val="0"/>
      <w:marRight w:val="0"/>
      <w:marTop w:val="0"/>
      <w:marBottom w:val="0"/>
      <w:divBdr>
        <w:top w:val="none" w:sz="0" w:space="0" w:color="auto"/>
        <w:left w:val="none" w:sz="0" w:space="0" w:color="auto"/>
        <w:bottom w:val="none" w:sz="0" w:space="0" w:color="auto"/>
        <w:right w:val="none" w:sz="0" w:space="0" w:color="auto"/>
      </w:divBdr>
    </w:div>
    <w:div w:id="2073691139">
      <w:bodyDiv w:val="1"/>
      <w:marLeft w:val="0"/>
      <w:marRight w:val="0"/>
      <w:marTop w:val="0"/>
      <w:marBottom w:val="0"/>
      <w:divBdr>
        <w:top w:val="none" w:sz="0" w:space="0" w:color="auto"/>
        <w:left w:val="none" w:sz="0" w:space="0" w:color="auto"/>
        <w:bottom w:val="none" w:sz="0" w:space="0" w:color="auto"/>
        <w:right w:val="none" w:sz="0" w:space="0" w:color="auto"/>
      </w:divBdr>
    </w:div>
    <w:div w:id="2080513334">
      <w:bodyDiv w:val="1"/>
      <w:marLeft w:val="0"/>
      <w:marRight w:val="0"/>
      <w:marTop w:val="0"/>
      <w:marBottom w:val="0"/>
      <w:divBdr>
        <w:top w:val="none" w:sz="0" w:space="0" w:color="auto"/>
        <w:left w:val="none" w:sz="0" w:space="0" w:color="auto"/>
        <w:bottom w:val="none" w:sz="0" w:space="0" w:color="auto"/>
        <w:right w:val="none" w:sz="0" w:space="0" w:color="auto"/>
      </w:divBdr>
    </w:div>
    <w:div w:id="2085372967">
      <w:bodyDiv w:val="1"/>
      <w:marLeft w:val="0"/>
      <w:marRight w:val="0"/>
      <w:marTop w:val="0"/>
      <w:marBottom w:val="0"/>
      <w:divBdr>
        <w:top w:val="none" w:sz="0" w:space="0" w:color="auto"/>
        <w:left w:val="none" w:sz="0" w:space="0" w:color="auto"/>
        <w:bottom w:val="none" w:sz="0" w:space="0" w:color="auto"/>
        <w:right w:val="none" w:sz="0" w:space="0" w:color="auto"/>
      </w:divBdr>
    </w:div>
    <w:div w:id="2086104745">
      <w:bodyDiv w:val="1"/>
      <w:marLeft w:val="0"/>
      <w:marRight w:val="0"/>
      <w:marTop w:val="0"/>
      <w:marBottom w:val="0"/>
      <w:divBdr>
        <w:top w:val="none" w:sz="0" w:space="0" w:color="auto"/>
        <w:left w:val="none" w:sz="0" w:space="0" w:color="auto"/>
        <w:bottom w:val="none" w:sz="0" w:space="0" w:color="auto"/>
        <w:right w:val="none" w:sz="0" w:space="0" w:color="auto"/>
      </w:divBdr>
    </w:div>
    <w:div w:id="2088264929">
      <w:bodyDiv w:val="1"/>
      <w:marLeft w:val="0"/>
      <w:marRight w:val="0"/>
      <w:marTop w:val="0"/>
      <w:marBottom w:val="0"/>
      <w:divBdr>
        <w:top w:val="none" w:sz="0" w:space="0" w:color="auto"/>
        <w:left w:val="none" w:sz="0" w:space="0" w:color="auto"/>
        <w:bottom w:val="none" w:sz="0" w:space="0" w:color="auto"/>
        <w:right w:val="none" w:sz="0" w:space="0" w:color="auto"/>
      </w:divBdr>
    </w:div>
    <w:div w:id="2089644557">
      <w:bodyDiv w:val="1"/>
      <w:marLeft w:val="0"/>
      <w:marRight w:val="0"/>
      <w:marTop w:val="0"/>
      <w:marBottom w:val="0"/>
      <w:divBdr>
        <w:top w:val="none" w:sz="0" w:space="0" w:color="auto"/>
        <w:left w:val="none" w:sz="0" w:space="0" w:color="auto"/>
        <w:bottom w:val="none" w:sz="0" w:space="0" w:color="auto"/>
        <w:right w:val="none" w:sz="0" w:space="0" w:color="auto"/>
      </w:divBdr>
    </w:div>
    <w:div w:id="2111706182">
      <w:bodyDiv w:val="1"/>
      <w:marLeft w:val="0"/>
      <w:marRight w:val="0"/>
      <w:marTop w:val="0"/>
      <w:marBottom w:val="0"/>
      <w:divBdr>
        <w:top w:val="none" w:sz="0" w:space="0" w:color="auto"/>
        <w:left w:val="none" w:sz="0" w:space="0" w:color="auto"/>
        <w:bottom w:val="none" w:sz="0" w:space="0" w:color="auto"/>
        <w:right w:val="none" w:sz="0" w:space="0" w:color="auto"/>
      </w:divBdr>
    </w:div>
    <w:div w:id="212692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WHO201</b:Tag>
    <b:SourceType>InternetSite</b:SourceType>
    <b:Guid>{A1061AD3-BCC1-49CD-921E-FD9BEB77E128}</b:Guid>
    <b:Title>WHO Director-General's opening remarks at the media briefing on COVID-19</b:Title>
    <b:Year>2020</b:Year>
    <b:Author>
      <b:Author>
        <b:Corporate>WHO Director-General</b:Corporate>
      </b:Author>
    </b:Author>
    <b:InternetSiteTitle>World Health Organization</b:InternetSiteTitle>
    <b:Month>March</b:Month>
    <b:Day>11</b:Day>
    <b:URL>https://www.who.int/dg/speeches/detail/who-director-general-s-opening-remarks-at-the-media-briefing-on-covid-19---11-march-2020</b:URL>
    <b:RefOrder>1</b:RefOrder>
  </b:Source>
  <b:Source>
    <b:Tag>Wor20</b:Tag>
    <b:SourceType>InternetSite</b:SourceType>
    <b:Guid>{A5597423-65C9-4C40-B024-1D3F638C7EB7}</b:Guid>
    <b:Author>
      <b:Author>
        <b:Corporate>World Health Organization</b:Corporate>
      </b:Author>
    </b:Author>
    <b:Title>Coronavirus disease 2019 (COVID-19) Situation Report – 71</b:Title>
    <b:Year>2020</b:Year>
    <b:Month>March</b:Month>
    <b:Day>31</b:Day>
    <b:URL>https://www.who.int/docs/default-source/coronaviruse/situation-reports/20200331-sitrep-71-covid-19.pdf</b:URL>
    <b:RefOrder>2</b:RefOrder>
  </b:Source>
  <b:Source>
    <b:Tag>WHO20</b:Tag>
    <b:SourceType>InternetSite</b:SourceType>
    <b:Guid>{6AEE3493-3B84-417E-BD8C-59E4CA8D90D2}</b:Guid>
    <b:Title>Coronavirus disease 2019 (COVID-19) Situation Report – 38</b:Title>
    <b:Year>2020</b:Year>
    <b:Author>
      <b:Author>
        <b:Corporate>World Health Organization</b:Corporate>
      </b:Author>
    </b:Author>
    <b:Month>February</b:Month>
    <b:Day>27</b:Day>
    <b:URL>https://www.who.int/docs/default-source/coronaviruse/situation-reports/20200227-sitrep-38-covid-19.pdf</b:URL>
    <b:RefOrder>3</b:RefOrder>
  </b:Source>
  <b:Source>
    <b:Tag>Cor20</b:Tag>
    <b:SourceType>InternetSite</b:SourceType>
    <b:Guid>{035360B9-3B0A-4E2D-8A78-907DD1F8DE8B}</b:Guid>
    <b:Title>Coronavirus disease 2019 (COVID-19) Situation Report – 41</b:Title>
    <b:Year>2020</b:Year>
    <b:Month>March</b:Month>
    <b:Day>01</b:Day>
    <b:URL>https://www.who.int/docs/default-source/coronaviruse/situation-reports/20200301-sitrep-41-covid-19.pdf</b:URL>
    <b:Author>
      <b:Author>
        <b:Corporate>World Health Organization</b:Corporate>
      </b:Author>
    </b:Author>
    <b:RefOrder>4</b:RefOrder>
  </b:Source>
  <b:Source>
    <b:Tag>Wor201</b:Tag>
    <b:SourceType>InternetSite</b:SourceType>
    <b:Guid>{4D94327C-D6EC-4CA3-8088-7D3B015F2E92}</b:Guid>
    <b:Author>
      <b:Author>
        <b:Corporate>World Health Organization</b:Corporate>
      </b:Author>
    </b:Author>
    <b:Title>Coronavirus disease 2019 (COVID-19) Situation Report – 65</b:Title>
    <b:Year>2020</b:Year>
    <b:Month>March</b:Month>
    <b:Day>25</b:Day>
    <b:URL>https://www.who.int/docs/default-source/coronaviruse/situation-reports/20200325-sitrep-65-covid-19.pdf</b:URL>
    <b:RefOrder>5</b:RefOrder>
  </b:Source>
  <b:Source>
    <b:Tag>Ala20</b:Tag>
    <b:SourceType>JournalArticle</b:SourceType>
    <b:Guid>{0A29073F-9E6A-4555-814E-3DFFEE89F3A3}</b:Guid>
    <b:Title>Coronavirus disease of 2019 (COVID-19) in the Gulf Cooperation Council (GCC) countries: Current status and management practices</b:Title>
    <b:Year>2020</b:Year>
    <b:JournalName>Journal of Infection and Public Health</b:JournalName>
    <b:Pages>839-842</b:Pages>
    <b:Author>
      <b:Author>
        <b:NameList>
          <b:Person>
            <b:Last>Alandijanya</b:Last>
            <b:Middle>A.</b:Middle>
            <b:First>Thamir</b:First>
          </b:Person>
          <b:Person>
            <b:Last>Faizoa</b:Last>
            <b:Middle>A.</b:Middle>
            <b:First>Arwa</b:First>
          </b:Person>
          <b:Person>
            <b:Last>Azhar</b:Last>
            <b:Middle>I.</b:Middle>
            <b:First>Esam</b:First>
          </b:Person>
        </b:NameList>
      </b:Author>
    </b:Author>
    <b:Volume>13</b:Volume>
    <b:Issue>6</b:Issue>
    <b:DOI>10.1016/j.jiph.2020.05.020</b:DOI>
    <b:RefOrder>6</b:RefOrder>
  </b:Source>
  <b:Source>
    <b:Tag>Zhu20</b:Tag>
    <b:SourceType>JournalArticle</b:SourceType>
    <b:Guid>{668DEBBA-2778-427F-B126-06BC4DEA894E}</b:Guid>
    <b:Title>A Novel Coronavirus from Patients with Pneumonia in China, 2019</b:Title>
    <b:Year>2020</b:Year>
    <b:JournalName>The New England Journal of Medicine</b:JournalName>
    <b:Pages>727-733</b:Pages>
    <b:Author>
      <b:Author>
        <b:NameList>
          <b:Person>
            <b:Last>Zhu</b:Last>
            <b:First>Na</b:First>
          </b:Person>
          <b:Person>
            <b:Last>Zhang</b:Last>
            <b:First>Dingyu</b:First>
          </b:Person>
          <b:Person>
            <b:Last>Wang</b:Last>
            <b:First>Wenling</b:First>
          </b:Person>
          <b:Person>
            <b:Last>Li</b:Last>
            <b:First>Xingwang </b:First>
          </b:Person>
          <b:Person>
            <b:Last>Yang</b:Last>
            <b:First>Bo</b:First>
          </b:Person>
          <b:Person>
            <b:Last>Song</b:Last>
            <b:First>Jingdong</b:First>
          </b:Person>
          <b:Person>
            <b:Last>Zhao</b:Last>
            <b:First>Xiang</b:First>
          </b:Person>
          <b:Person>
            <b:Last>Huang</b:Last>
            <b:First>Baoying</b:First>
          </b:Person>
          <b:Person>
            <b:Last>Shi</b:Last>
            <b:First>Weifeng</b:First>
          </b:Person>
          <b:Person>
            <b:Last>Lu</b:Last>
            <b:First>Roujian</b:First>
          </b:Person>
          <b:Person>
            <b:Last>Niu</b:Last>
            <b:First>Peihua</b:First>
          </b:Person>
          <b:Person>
            <b:Last>Zhan</b:Last>
            <b:First>Faxian</b:First>
          </b:Person>
          <b:Person>
            <b:Last>Ma</b:Last>
            <b:First>Xuejun</b:First>
          </b:Person>
          <b:Person>
            <b:Last>Wang</b:Last>
            <b:First>Dayan</b:First>
          </b:Person>
          <b:Person>
            <b:Last>Xu</b:Last>
            <b:First>Wenbo</b:First>
          </b:Person>
          <b:Person>
            <b:Last>Wu</b:Last>
            <b:First>Guizhen</b:First>
          </b:Person>
          <b:Person>
            <b:Last>Gao</b:Last>
            <b:Middle>F.</b:Middle>
            <b:First>George</b:First>
          </b:Person>
          <b:Person>
            <b:Last>Phil</b:Last>
            <b:First>D.</b:First>
          </b:Person>
          <b:Person>
            <b:Last>Tan</b:Last>
            <b:First>Wenjie</b:First>
          </b:Person>
        </b:NameList>
      </b:Author>
    </b:Author>
    <b:Volume>382</b:Volume>
    <b:DOI>10.1056/NEJMoa2001017</b:DOI>
    <b:Issue>8</b:Issue>
    <b:RefOrder>7</b:RefOrder>
  </b:Source>
  <b:Source>
    <b:Tag>Apn20</b:Tag>
    <b:SourceType>JournalArticle</b:SourceType>
    <b:Guid>{2DB176A7-93E7-4923-A595-0E7A9A86F842}</b:Guid>
    <b:Title>A pneumonia outbreak associated with a new coronavirus of probable bat origin</b:Title>
    <b:JournalName>Nature</b:JournalName>
    <b:Year>2020</b:Year>
    <b:Pages>270-273</b:Pages>
    <b:Volume>579</b:Volume>
    <b:DOI>10.1038/s41586-020-2012-7</b:DOI>
    <b:Author>
      <b:Author>
        <b:NameList>
          <b:Person>
            <b:Last>Zhou</b:Last>
            <b:First>Peng</b:First>
          </b:Person>
          <b:Person>
            <b:Last>Yang</b:Last>
            <b:First>Xing-Lou</b:First>
          </b:Person>
          <b:Person>
            <b:Last>Wang</b:Last>
            <b:First>Xian-Guang</b:First>
          </b:Person>
          <b:Person>
            <b:Last>Hu</b:Last>
            <b:First>Ben</b:First>
          </b:Person>
          <b:Person>
            <b:Last>Zhang</b:Last>
            <b:First>Lei</b:First>
          </b:Person>
          <b:Person>
            <b:Last>Zhang</b:Last>
            <b:First>Wei</b:First>
          </b:Person>
          <b:Person>
            <b:Last>Si</b:Last>
            <b:First>Hao-Rui</b:First>
          </b:Person>
          <b:Person>
            <b:Last>Zhu</b:Last>
            <b:First>Yan</b:First>
          </b:Person>
          <b:Person>
            <b:Last>Li</b:Last>
            <b:First>Bei</b:First>
          </b:Person>
          <b:Person>
            <b:Last>Huang</b:Last>
            <b:First>Chao-Lin</b:First>
          </b:Person>
          <b:Person>
            <b:Last>Chen</b:Last>
            <b:First>Hui-Dong</b:First>
          </b:Person>
          <b:Person>
            <b:Last>Chen</b:Last>
            <b:First>Jing</b:First>
          </b:Person>
          <b:Person>
            <b:Last>Luo</b:Last>
            <b:First>Yun</b:First>
          </b:Person>
          <b:Person>
            <b:Last>Guo</b:Last>
            <b:First>Hua</b:First>
          </b:Person>
          <b:Person>
            <b:Last>Jiang</b:Last>
            <b:First>Ren-Di</b:First>
          </b:Person>
          <b:Person>
            <b:Last>Liu</b:Last>
            <b:First>Mei-Qin</b:First>
          </b:Person>
          <b:Person>
            <b:Last>Chen</b:Last>
            <b:First>Ying</b:First>
          </b:Person>
          <b:Person>
            <b:Last>Shen</b:Last>
            <b:First>Xu-Rui</b:First>
          </b:Person>
          <b:Person>
            <b:Last>Wang</b:Last>
            <b:First>Xi</b:First>
          </b:Person>
          <b:Person>
            <b:Last>Zheng</b:Last>
            <b:First>Xiao-Shuang</b:First>
          </b:Person>
          <b:Person>
            <b:Last>Zhao</b:Last>
            <b:First>Kai</b:First>
          </b:Person>
          <b:Person>
            <b:Last>Chen</b:Last>
            <b:First>Quan-Jiao</b:First>
          </b:Person>
          <b:Person>
            <b:Last>Deng</b:Last>
            <b:First>Fei</b:First>
          </b:Person>
          <b:Person>
            <b:Last>Liu</b:Last>
            <b:First>Lin-Lin</b:First>
          </b:Person>
          <b:Person>
            <b:Last>Yan</b:Last>
            <b:First>Bing</b:First>
          </b:Person>
          <b:Person>
            <b:Last>Zhan</b:Last>
            <b:First>Fa-Xian</b:First>
          </b:Person>
          <b:Person>
            <b:Last>Wang</b:Last>
            <b:First>Yan-Yi</b:First>
          </b:Person>
          <b:Person>
            <b:Last>Xiao</b:Last>
            <b:First>Geng-Fu</b:First>
          </b:Person>
          <b:Person>
            <b:Last>Shi</b:Last>
            <b:First>Zheng-Li</b:First>
          </b:Person>
        </b:NameList>
      </b:Author>
    </b:Author>
    <b:Issue>7798</b:Issue>
    <b:RefOrder>8</b:RefOrder>
  </b:Source>
  <b:Source>
    <b:Tag>Wei11</b:Tag>
    <b:SourceType>BookSection</b:SourceType>
    <b:Guid>{3E90E795-3722-4801-8A36-5AB13D3EC782}</b:Guid>
    <b:Author>
      <b:Author>
        <b:NameList>
          <b:Person>
            <b:Last>Weiss</b:Last>
            <b:First>R.</b:First>
            <b:Middle>Susan</b:Middle>
          </b:Person>
          <b:Person>
            <b:Last>Leibowitz</b:Last>
            <b:First>L.</b:First>
            <b:Middle>Julian</b:Middle>
          </b:Person>
        </b:NameList>
      </b:Author>
      <b:BookAuthor>
        <b:NameList>
          <b:Person>
            <b:Last>Maramorosch</b:Last>
            <b:First>Karl</b:First>
          </b:Person>
          <b:Person>
            <b:Last>Shatkin</b:Last>
            <b:First>J.</b:First>
            <b:Middle>Aaron</b:Middle>
          </b:Person>
          <b:Person>
            <b:Last>Murphy</b:Last>
            <b:First>A.</b:First>
            <b:Middle>Frederick</b:Middle>
          </b:Person>
        </b:NameList>
      </b:BookAuthor>
    </b:Author>
    <b:Title>Chapter 4 - Coronavirus Pathogenesis</b:Title>
    <b:Year>2011</b:Year>
    <b:Pages>85-164</b:Pages>
    <b:Volume>81</b:Volume>
    <b:DOI>10.1016/B978-0-12-385885-6.00009-2</b:DOI>
    <b:Publisher>Academic Press</b:Publisher>
    <b:BookTitle>Advances in Virus Research</b:BookTitle>
    <b:ChapterNumber>4</b:ChapterNumber>
    <b:RefOrder>9</b:RefOrder>
  </b:Source>
  <b:Source>
    <b:Tag>Naa20</b:Tag>
    <b:SourceType>InternetSite</b:SourceType>
    <b:Guid>{E2E47991-5809-499F-B820-4CCFA1914DBC}</b:Guid>
    <b:Title>Coronavirus: Bahrain expands bed capacity at its isolation, quarantine centers</b:Title>
    <b:Year>2020</b:Year>
    <b:InternetSiteTitle>Al Arabiya English</b:InternetSiteTitle>
    <b:Month>May</b:Month>
    <b:Day>12</b:Day>
    <b:URL>https://english.alarabiya.net/en/coronavirus/2020/05/13/Coronavirus-Bahrain-expands-bed-capacity-at-its-isolation-quarantine-centers</b:URL>
    <b:Author>
      <b:Author>
        <b:NameList>
          <b:Person>
            <b:Last>Naar</b:Last>
            <b:First>Ismaeel</b:First>
          </b:Person>
        </b:NameList>
      </b:Author>
    </b:Author>
    <b:RefOrder>10</b:RefOrder>
  </b:Source>
  <b:Source>
    <b:Tag>Abu20</b:Tag>
    <b:SourceType>InternetSite</b:SourceType>
    <b:Guid>{7A3F736D-A236-4792-8A48-CE0B13F8C88F}</b:Guid>
    <b:Title>Coronavirus: Bahrain reports 173 new cases, mostly detected in workers</b:Title>
    <b:InternetSiteTitle>Al Arabiya English</b:InternetSiteTitle>
    <b:Year>2020</b:Year>
    <b:Month>May</b:Month>
    <b:Day>12</b:Day>
    <b:URL>https://english.alarabiya.net/en/coronavirus/2020/05/12/Coronavirus-Bahrain-reports-173-new-cases-mostly-detected-in-workers-</b:URL>
    <b:Author>
      <b:Author>
        <b:NameList>
          <b:Person>
            <b:Last>Abueish</b:Last>
            <b:First>Tamara</b:First>
          </b:Person>
        </b:NameList>
      </b:Author>
    </b:Author>
    <b:RefOrder>11</b:RefOrder>
  </b:Source>
  <b:Source>
    <b:Tag>She20</b:Tag>
    <b:SourceType>JournalArticle</b:SourceType>
    <b:Guid>{582C2045-2F0F-4EDF-B615-FF21D1FDFC4D}</b:Guid>
    <b:Title>COVID-19 infection: Origin, transmission, and characteristics of human coronaviruses</b:Title>
    <b:Year>2020</b:Year>
    <b:JournalName>Journal of Advanced Research</b:JournalName>
    <b:Pages>91-98</b:Pages>
    <b:Author>
      <b:Author>
        <b:NameList>
          <b:Person>
            <b:Last>Shereen</b:Last>
            <b:First>Muhammad</b:First>
          </b:Person>
          <b:Person>
            <b:Last>Khan</b:Last>
            <b:First>Suliman</b:First>
          </b:Person>
          <b:Person>
            <b:Last>Kazmi</b:Last>
            <b:First>Abeer</b:First>
          </b:Person>
          <b:Person>
            <b:Last>Bashir</b:Last>
            <b:First>Nadia</b:First>
          </b:Person>
          <b:Person>
            <b:Last>Siddique</b:Last>
            <b:First>Rabeea</b:First>
          </b:Person>
        </b:NameList>
      </b:Author>
    </b:Author>
    <b:Volume>24</b:Volume>
    <b:DOI>10.1016/j.jare.2020.03.005</b:DOI>
    <b:RefOrder>12</b:RefOrder>
  </b:Source>
  <b:Source>
    <b:Tag>Bah20</b:Tag>
    <b:SourceType>InternetSite</b:SourceType>
    <b:Guid>{46A2EFBF-D909-48DF-9BA8-2A70B52ACE68}</b:Guid>
    <b:Title>Bahrain Coronavirus Worldometer</b:Title>
    <b:Year>2020</b:Year>
    <b:InternetSiteTitle>Worldometer</b:InternetSiteTitle>
    <b:Month>November</b:Month>
    <b:Day>30</b:Day>
    <b:URL>https://www.worldometers.info/coronavirus/country/bahrain/</b:URL>
    <b:YearAccessed>2020</b:YearAccessed>
    <b:MonthAccessed>November</b:MonthAccessed>
    <b:DayAccessed>30</b:DayAccessed>
    <b:Author>
      <b:Author>
        <b:NameList>
          <b:Person>
            <b:Last>Worldometer</b:Last>
          </b:Person>
        </b:NameList>
      </b:Author>
    </b:Author>
    <b:RefOrder>13</b:RefOrder>
  </b:Source>
  <b:Source>
    <b:Tag>Min29</b:Tag>
    <b:SourceType>InternetSite</b:SourceType>
    <b:Guid>{D479D5FE-6812-47F0-93CB-AF52F6C9C5B4}</b:Guid>
    <b:Author>
      <b:Author>
        <b:Corporate>Ministry of Health</b:Corporate>
      </b:Author>
    </b:Author>
    <b:Title>COVID-19 Summary</b:Title>
    <b:InternetSiteTitle>Ministry of Health - Kingdom of Bahrain</b:InternetSiteTitle>
    <b:Year>2020</b:Year>
    <b:Month>November</b:Month>
    <b:Day>29</b:Day>
    <b:URL>https://www.moh.gov.bh/</b:URL>
    <b:YearAccessed>2020</b:YearAccessed>
    <b:MonthAccessed>November</b:MonthAccessed>
    <b:DayAccessed>30</b:DayAccessed>
    <b:RefOrder>14</b:RefOrder>
  </b:Source>
  <b:Source>
    <b:Tag>Mad17</b:Tag>
    <b:SourceType>BookSection</b:SourceType>
    <b:Guid>{4D8B26F2-3B71-4F50-9CEB-51C22B322506}</b:Guid>
    <b:Title>Chapter 17 Pandemics: Risks, Impacts, and Mitigation</b:Title>
    <b:Year>2017</b:Year>
    <b:URL>https://www.ncbi.nlm.nih.gov/books/NBK525289/</b:URL>
    <b:Author>
      <b:Author>
        <b:NameList>
          <b:Person>
            <b:Last>Madhav</b:Last>
            <b:First>Nita</b:First>
          </b:Person>
          <b:Person>
            <b:Last>Oppenheim</b:Last>
            <b:First>Ben</b:First>
          </b:Person>
          <b:Person>
            <b:Last>Gallivan</b:Last>
            <b:First>Mark</b:First>
          </b:Person>
          <b:Person>
            <b:Last>Mulembakani</b:Last>
            <b:First>Prime</b:First>
          </b:Person>
          <b:Person>
            <b:Last>Rubin</b:Last>
            <b:First>Edward</b:First>
          </b:Person>
          <b:Person>
            <b:Last>Wolfe</b:Last>
            <b:First>Nathan</b:First>
          </b:Person>
        </b:NameList>
      </b:Author>
      <b:Editor>
        <b:NameList>
          <b:Person>
            <b:Last>Jamison</b:Last>
            <b:Middle>T</b:Middle>
            <b:First>Dean</b:First>
          </b:Person>
          <b:Person>
            <b:Last>Gelband</b:Last>
            <b:First>Hellen</b:First>
          </b:Person>
          <b:Person>
            <b:Last>Horton</b:Last>
            <b:First>Susan</b:First>
          </b:Person>
          <b:Person>
            <b:Last>Jha</b:Last>
            <b:First>Prabhat</b:First>
          </b:Person>
          <b:Person>
            <b:Last>Laxminarayan</b:Last>
            <b:First>Ramanan</b:First>
          </b:Person>
          <b:Person>
            <b:Last>Mock</b:Last>
            <b:Middle>N</b:Middle>
            <b:First>Charles</b:First>
          </b:Person>
          <b:Person>
            <b:Last>Nugent</b:Last>
            <b:First>Rachel</b:First>
          </b:Person>
        </b:NameList>
      </b:Editor>
    </b:Author>
    <b:BookTitle>Disease Control Priorities: Improving Health and Reducing Poverty, 3rd edition</b:BookTitle>
    <b:City>Washington (DC)</b:City>
    <b:Publisher>World Bank</b:Publisher>
    <b:Volume>9</b:Volume>
    <b:DOI>10.1596/978-1-4648-0527-1</b:DOI>
    <b:RefOrder>15</b:RefOrder>
  </b:Source>
  <b:Source>
    <b:Tag>WHO202</b:Tag>
    <b:SourceType>Report</b:SourceType>
    <b:Guid>{8D021376-C1BB-4734-AFE6-0A2634C4AC02}</b:Guid>
    <b:Title>Critical preparedness, readiness and response actions for COVID-19</b:Title>
    <b:Year>2020</b:Year>
    <b:Publisher>WHO</b:Publisher>
    <b:Author>
      <b:Author>
        <b:NameList>
          <b:Person>
            <b:Last>WHO</b:Last>
          </b:Person>
        </b:NameList>
      </b:Author>
    </b:Author>
    <b:URL>https://www.who.int/publications/i/item/critical-preparedness-readiness-and-response-actions-for-covid-19</b:URL>
    <b:RefOrder>16</b:RefOrder>
  </b:Source>
  <b:Source>
    <b:Tag>Int20</b:Tag>
    <b:SourceType>InternetSite</b:SourceType>
    <b:Guid>{1040AF4A-2968-40EB-8900-6C0A5D92AC4D}</b:Guid>
    <b:Title>Policy Responses to COVID-19</b:Title>
    <b:Year>2020</b:Year>
    <b:Author>
      <b:Author>
        <b:Corporate>International Monetary Fund</b:Corporate>
      </b:Author>
    </b:Author>
    <b:InternetSiteTitle>International Monetary Fund</b:InternetSiteTitle>
    <b:Month>November</b:Month>
    <b:Day>20</b:Day>
    <b:URL>https://www.imf.org/en/Topics/imf-and-covid19/Policy-Responses-to-COVID-19</b:URL>
    <b:RefOrder>17</b:RefOrder>
  </b:Source>
  <b:Source>
    <b:Tag>Bah201</b:Tag>
    <b:SourceType>InternetSite</b:SourceType>
    <b:Guid>{D10275DA-1FDC-4876-86F8-0A28D2190BE4}</b:Guid>
    <b:Author>
      <b:Author>
        <b:Corporate>Bahrain News Agency</b:Corporate>
      </b:Author>
    </b:Author>
    <b:Title>World Health Organization: Bahrain should be commended on its efforts to contain COVID 19 and has set a good example to other countries</b:Title>
    <b:InternetSiteTitle>Bahrain News Agency</b:InternetSiteTitle>
    <b:Year>2020</b:Year>
    <b:Month>March</b:Month>
    <b:Day>04</b:Day>
    <b:URL>https://www.bna.bh/en/WorldHealthOrganizationBahrainshouldbecommendedonitseffortstocontainCOVID19andhassetagoodexampletoothercountries.aspx?cms=q8FmFJgiscL2fwIzON1%2BDnwQ1MRwzd%2BIKxCJbAyAyyc%3D</b:URL>
    <b:RefOrder>18</b:RefOrder>
  </b:Source>
  <b:Source>
    <b:Tag>Moh20</b:Tag>
    <b:SourceType>InternetSite</b:SourceType>
    <b:Guid>{04F976AF-414B-4ABE-8A80-FD47F8BA3C65}</b:Guid>
    <b:Author>
      <b:Author>
        <b:NameList>
          <b:Person>
            <b:Last>Qaed</b:Last>
            <b:First>Mohammed</b:First>
            <b:Middle>Ali Al</b:Middle>
          </b:Person>
        </b:NameList>
      </b:Author>
    </b:Author>
    <b:Title>Bahrain’s ‘BeAware’ coronavirus app has saved lives: Here’s how</b:Title>
    <b:InternetSiteTitle>AlArabiya</b:InternetSiteTitle>
    <b:Year>2020</b:Year>
    <b:Month>August</b:Month>
    <b:Day>13</b:Day>
    <b:URL>https://english.alarabiya.net/en/views/news/middle-east/2020/08/13/Bahrain-s-BeAware-coronavirus-app-has-saved-lives-Here-s-how</b:URL>
    <b:RefOrder>19</b:RefOrder>
  </b:Source>
  <b:Source>
    <b:Tag>MOH20</b:Tag>
    <b:SourceType>InternetSite</b:SourceType>
    <b:Guid>{2159245C-9561-42A3-8D5D-95630D5C0688}</b:Guid>
    <b:Title>All public and private schools and kindergartens to be closed for two weeks</b:Title>
    <b:InternetSiteTitle>Ministry Of Health - News</b:InternetSiteTitle>
    <b:Year>2020</b:Year>
    <b:Month>February</b:Month>
    <b:Day>02</b:Day>
    <b:URL>https://www.moh.gov.bh/COVID19/Details/3879</b:URL>
    <b:Author>
      <b:Author>
        <b:NameList>
          <b:Person>
            <b:Last>MOH</b:Last>
          </b:Person>
        </b:NameList>
      </b:Author>
    </b:Author>
    <b:RefOrder>20</b:RefOrder>
  </b:Source>
  <b:Source>
    <b:Tag>Naa201</b:Tag>
    <b:SourceType>InternetSite</b:SourceType>
    <b:Guid>{69D40A29-F8D6-4BFB-96F6-582E2173A046}</b:Guid>
    <b:Title>Coronavirus: Bahrain expands bed capacity at its isolation, quarantine centers</b:Title>
    <b:InternetSiteTitle>Al Arabiya</b:InternetSiteTitle>
    <b:Year>2020</b:Year>
    <b:Month>May</b:Month>
    <b:Day>13</b:Day>
    <b:URL>https://english.alarabiya.net/en/coronavirus/2020/05/13/Coronavirus-Bahrain-expands-bed-capacity-at-its-isolation-quarantine-centers</b:URL>
    <b:Author>
      <b:Author>
        <b:NameList>
          <b:Person>
            <b:Last>Naar</b:Last>
            <b:First>Ismaeel</b:First>
          </b:Person>
        </b:NameList>
      </b:Author>
    </b:Author>
    <b:RefOrder>21</b:RefOrder>
  </b:Source>
  <b:Source>
    <b:Tag>Bar20</b:Tag>
    <b:SourceType>JournalArticle</b:SourceType>
    <b:Guid>{F571825A-2247-429B-92F8-ADA5EACFFE85}</b:Guid>
    <b:Title>Assessing the hospital surge capacity of the Kenyan health system in the face of the COVID-19 pandemic</b:Title>
    <b:Year>2020</b:Year>
    <b:JournalName>PLOS ONE</b:JournalName>
    <b:Pages>e0236308</b:Pages>
    <b:Author>
      <b:Author>
        <b:NameList>
          <b:Person>
            <b:Last>Barasa</b:Last>
            <b:Middle>W.</b:Middle>
            <b:First>Edwine</b:First>
          </b:Person>
          <b:Person>
            <b:Last>Ouma</b:Last>
            <b:Middle>O.</b:Middle>
            <b:First>Paul</b:First>
          </b:Person>
          <b:Person>
            <b:Last>Okiro</b:Last>
            <b:Middle>A.</b:Middle>
            <b:First>Emelda</b:First>
          </b:Person>
        </b:NameList>
      </b:Author>
    </b:Author>
    <b:Volume>15</b:Volume>
    <b:Issue>7</b:Issue>
    <b:RefOrder>22</b:RefOrder>
  </b:Source>
  <b:Source>
    <b:Tag>Alb20</b:Tag>
    <b:SourceType>JournalArticle</b:SourceType>
    <b:Guid>{39011E51-00EF-4EF1-B41D-8E299AA7537C}</b:Guid>
    <b:Title>Predicting the Epidemiological Outbreak of the Coronavirus Disease 2019 (COVID-19) in Saudi Arabia</b:Title>
    <b:JournalName>International Journal of Environmental Research and Public Health</b:JournalName>
    <b:Year>2020</b:Year>
    <b:Author>
      <b:Author>
        <b:NameList>
          <b:Person>
            <b:Last>Alboaneen</b:Last>
            <b:First>Dabiah</b:First>
          </b:Person>
          <b:Person>
            <b:Last>Pranggono</b:Last>
            <b:First>Bernardi</b:First>
          </b:Person>
          <b:Person>
            <b:Last>Alshammari</b:Last>
            <b:First>Dhahi</b:First>
          </b:Person>
          <b:Person>
            <b:Last>Alqahtani</b:Last>
            <b:First>Nourah</b:First>
          </b:Person>
          <b:Person>
            <b:Last>Alyaffer</b:Last>
            <b:First>Raja</b:First>
          </b:Person>
        </b:NameList>
      </b:Author>
    </b:Author>
    <b:Volume>17</b:Volume>
    <b:Issue>12</b:Issue>
    <b:DOI>10.3390/ijerph17124568</b:DOI>
    <b:RefOrder>23</b:RefOrder>
  </b:Source>
  <b:Source>
    <b:Tag>Mas20</b:Tag>
    <b:SourceType>JournalArticle</b:SourceType>
    <b:Guid>{57755945-FA91-46CC-A35F-9DBC3F8699D8}</b:Guid>
    <b:Title>COVID-19: Forecasting short term hospital needs in France</b:Title>
    <b:JournalName>medRxiv</b:JournalName>
    <b:Year>2020</b:Year>
    <b:Author>
      <b:Author>
        <b:NameList>
          <b:Person>
            <b:Last>Massonnaud</b:Last>
            <b:First>Clément</b:First>
          </b:Person>
          <b:Person>
            <b:Last>Roux</b:Last>
            <b:First>Jonathan</b:First>
          </b:Person>
          <b:Person>
            <b:Last>Crépey</b:Last>
            <b:First>Pascal</b:First>
          </b:Person>
        </b:NameList>
      </b:Author>
    </b:Author>
    <b:DOI>10.1101/2020.03.16.20036939</b:DOI>
    <b:RefOrder>24</b:RefOrder>
  </b:Source>
  <b:Source>
    <b:Tag>Sho20</b:Tag>
    <b:SourceType>JournalArticle</b:SourceType>
    <b:Guid>{A2C27013-0165-4C9E-AF7D-055E5C51B2F7}</b:Guid>
    <b:Title>Projecting demand for critical care beds during COVID-19 outbreaks in Canada</b:Title>
    <b:JournalName>Canadian Medical Association Journal</b:JournalName>
    <b:Year>2020</b:Year>
    <b:Author>
      <b:Author>
        <b:NameList>
          <b:Person>
            <b:Last>Shoukat</b:Last>
            <b:First>Affan</b:First>
          </b:Person>
          <b:Person>
            <b:Last>Wells</b:Last>
            <b:Middle>R.</b:Middle>
            <b:First>Chad</b:First>
          </b:Person>
          <b:Person>
            <b:Last>Langley</b:Last>
            <b:Middle>M.</b:Middle>
            <b:First>Joanne</b:First>
          </b:Person>
          <b:Person>
            <b:Last>Singer</b:Last>
            <b:Middle>H.</b:Middle>
            <b:First>Burton</b:First>
          </b:Person>
          <b:Person>
            <b:Last>Galvani</b:Last>
            <b:Middle>P.</b:Middle>
            <b:First>Alison</b:First>
          </b:Person>
          <b:Person>
            <b:Last>Moghadas</b:Last>
            <b:Middle>M.</b:Middle>
            <b:First>Seyed</b:First>
          </b:Person>
        </b:NameList>
      </b:Author>
    </b:Author>
    <b:Volume>192</b:Volume>
    <b:Issue>19</b:Issue>
    <b:DOI>10.1503/cmaj.200457</b:DOI>
    <b:RefOrder>25</b:RefOrder>
  </b:Source>
  <b:Source>
    <b:Tag>Gar20</b:Tag>
    <b:SourceType>JournalArticle</b:SourceType>
    <b:Guid>{D9F5E0A8-35B0-45A3-9DBA-BC0E26075CAB}</b:Guid>
    <b:Author>
      <b:Author>
        <b:NameList>
          <b:Person>
            <b:Last>Weissman</b:Last>
            <b:Middle>E.</b:Middle>
            <b:First>Gary</b:First>
          </b:Person>
          <b:Person>
            <b:Last>Crane-Droesch</b:Last>
            <b:First>Andrew</b:First>
          </b:Person>
          <b:Person>
            <b:Last>Chivers</b:Last>
            <b:First>Corey</b:First>
          </b:Person>
          <b:Person>
            <b:Last>Luong</b:Last>
            <b:First>ThaiBinh</b:First>
          </b:Person>
          <b:Person>
            <b:Last>Hanish</b:Last>
            <b:First>Asaf</b:First>
          </b:Person>
          <b:Person>
            <b:Last>Levy</b:Last>
            <b:Middle>Z.</b:Middle>
            <b:First>Michael</b:First>
          </b:Person>
          <b:Person>
            <b:Last>Lubken</b:Last>
            <b:First>Jason</b:First>
          </b:Person>
          <b:Person>
            <b:Last>Becker</b:Last>
            <b:First>Michael</b:First>
          </b:Person>
          <b:Person>
            <b:Last>Draugelis</b:Last>
            <b:Middle>E.</b:Middle>
            <b:First>Michael</b:First>
          </b:Person>
          <b:Person>
            <b:Last>Anesi</b:Last>
            <b:Middle>L.</b:Middle>
            <b:First>George</b:First>
          </b:Person>
          <b:Person>
            <b:Last>Brennan</b:Last>
            <b:Middle>J.</b:Middle>
            <b:First>Patrick</b:First>
          </b:Person>
          <b:Person>
            <b:Last>Christie</b:Last>
            <b:Middle>D.</b:Middle>
            <b:First>Jason</b:First>
          </b:Person>
          <b:Person>
            <b:Last>Hanson III</b:Last>
            <b:First>C. William</b:First>
          </b:Person>
          <b:Person>
            <b:Last>Mikkelsen</b:Last>
            <b:Middle>E.</b:Middle>
            <b:First>Mark</b:First>
          </b:Person>
          <b:Person>
            <b:Last>Halpern</b:Last>
            <b:Middle>D.</b:Middle>
            <b:First>Scott</b:First>
          </b:Person>
        </b:NameList>
      </b:Author>
    </b:Author>
    <b:Title>Locally Informed Simulation to Predict Hospital Capacity Needs During the COVID-19 Pandemic</b:Title>
    <b:JournalName>Annals of internal medicine</b:JournalName>
    <b:Year>2020</b:Year>
    <b:Volume>173</b:Volume>
    <b:Issue>1</b:Issue>
    <b:DOI>10.7326/m20-1260</b:DOI>
    <b:RefOrder>26</b:RefOrder>
  </b:Source>
  <b:Source>
    <b:Tag>Goh20</b:Tag>
    <b:SourceType>InternetSite</b:SourceType>
    <b:Guid>{0951F460-4B67-42C6-8E1C-2B769E4F669D}</b:Guid>
    <b:Title>Epidemic Calculator</b:Title>
    <b:Year>2020</b:Year>
    <b:URL>http://gabgoh.github.io/COVID/index.html</b:URL>
    <b:Author>
      <b:Author>
        <b:NameList>
          <b:Person>
            <b:Last>Goh</b:Last>
            <b:First>Gabriel</b:First>
          </b:Person>
        </b:NameList>
      </b:Author>
    </b:Author>
    <b:RefOrder>27</b:RefOrder>
  </b:Source>
  <b:Source>
    <b:Tag>Lev20</b:Tag>
    <b:SourceType>InternetSite</b:SourceType>
    <b:Guid>{FFEA96F9-996F-4083-8A3C-11018EE18BC5}</b:Guid>
    <b:Title>Modeling COVID-19 Spread vs Healthcare Capacity</b:Title>
    <b:Year>2020</b:Year>
    <b:Month>April</b:Month>
    <b:Day>03</b:Day>
    <b:URL>https://alhill.shinyapps.io/COVID19seir/</b:URL>
    <b:Author>
      <b:Author>
        <b:NameList>
          <b:Person>
            <b:Last>Hill</b:Last>
            <b:First>Alison</b:First>
          </b:Person>
          <b:Person>
            <b:Last>Levy</b:Last>
            <b:First>Mike</b:First>
          </b:Person>
          <b:Person>
            <b:Last>Xie</b:Last>
            <b:First>Sherrie</b:First>
          </b:Person>
          <b:Person>
            <b:Last>Sheen</b:Last>
            <b:First>Justin</b:First>
          </b:Person>
          <b:Person>
            <b:Last>Shinnick</b:Last>
            <b:First>Julianna</b:First>
          </b:Person>
          <b:Person>
            <b:Last>Gheorghe</b:Last>
            <b:First>Andrei</b:First>
          </b:Person>
          <b:Person>
            <b:Last>Rehmann</b:Last>
            <b:First>Chris</b:First>
          </b:Person>
        </b:NameList>
      </b:Author>
    </b:Author>
    <b:RefOrder>28</b:RefOrder>
  </b:Source>
  <b:Source>
    <b:Tag>Lou20</b:Tag>
    <b:SourceType>JournalArticle</b:SourceType>
    <b:Guid>{07207D14-E6F3-419C-A869-F6A99FA81382}</b:Guid>
    <b:Title>Establishing a 130-Bed Field Intensive Care Unit to Prepare for COVID-19 in 7 Days in Bahrain Military Hospital</b:Title>
    <b:Year>2020</b:Year>
    <b:Publisher>Cambridge University Press</b:Publisher>
    <b:JournalName>Disaster Medicine and Public Health Preparedness</b:JournalName>
    <b:Author>
      <b:Author>
        <b:NameList>
          <b:Person>
            <b:Last>Louri</b:Last>
            <b:First>Nayef</b:First>
            <b:Middle>A.</b:Middle>
          </b:Person>
          <b:Person>
            <b:Last>Alkhan</b:Last>
            <b:First>Jalal</b:First>
            <b:Middle>Abdulla</b:Middle>
          </b:Person>
          <b:Person>
            <b:Last>Isa</b:Last>
            <b:First>Hayyan</b:First>
            <b:Middle>Hamad</b:Middle>
          </b:Person>
          <b:Person>
            <b:Last>Asad</b:Last>
            <b:First>Yaser</b:First>
          </b:Person>
          <b:Person>
            <b:Last>Alsharooqi</b:Last>
            <b:First>Abdulla</b:First>
          </b:Person>
          <b:Person>
            <b:Last>Alomari</b:Last>
            <b:First>Khalifa</b:First>
            <b:Middle>Ahmed</b:Middle>
          </b:Person>
          <b:Person>
            <b:Last>Hasan</b:Last>
            <b:First>Nahed</b:First>
            <b:Middle>Kamal</b:Middle>
          </b:Person>
          <b:Person>
            <b:Last>Al Khalifa</b:Last>
            <b:First>Fahad</b:First>
            <b:Middle>Bin Khalifa</b:Middle>
          </b:Person>
          <b:Person>
            <b:Last>Ahmed</b:Last>
            <b:First>Ghaida</b:First>
            <b:Middle>Fareed</b:Middle>
          </b:Person>
          <b:Person>
            <b:Last>Alasmi</b:Last>
            <b:First>Muna</b:First>
            <b:Middle>Yaqoob</b:Middle>
          </b:Person>
          <b:Person>
            <b:Last>Al-Khalifa</b:Last>
            <b:First>Dana</b:First>
            <b:Middle>Khalifa</b:Middle>
          </b:Person>
          <b:Person>
            <b:Last>Al Khalifa</b:Last>
            <b:First>Khalid Bin Ali</b:First>
          </b:Person>
        </b:NameList>
      </b:Author>
    </b:Author>
    <b:DOI>10.1017/dmp.2020.297</b:DOI>
    <b:RefOrder>29</b:RefOrder>
  </b:Source>
  <b:Source>
    <b:Tag>Tho20</b:Tag>
    <b:SourceType>JournalArticle</b:SourceType>
    <b:Guid>{A2FADD1C-83BE-4DEF-81B8-FB3C98F37A26}</b:Guid>
    <b:Title>Novel Coronavirus Outbreak in Wuhan, China, 2020: Intense Surveillance Is Vital for Preventing Sustained Transmission in New Locations</b:Title>
    <b:JournalName>Journal of Clinical Medicine</b:JournalName>
    <b:Year>2020</b:Year>
    <b:Author>
      <b:Author>
        <b:NameList>
          <b:Person>
            <b:Last>Thompson</b:Last>
            <b:Middle>N.</b:Middle>
            <b:First>Robin</b:First>
          </b:Person>
        </b:NameList>
      </b:Author>
    </b:Author>
    <b:Volume>9</b:Volume>
    <b:Issue>2</b:Issue>
    <b:DOI>10.3390/jcm9020498</b:DOI>
    <b:RefOrder>30</b:RefOrder>
  </b:Source>
  <b:Source>
    <b:Tag>Jia20</b:Tag>
    <b:SourceType>JournalArticle</b:SourceType>
    <b:Guid>{BCC21A33-E017-41BA-8026-295188A3B3E2}</b:Guid>
    <b:Title>Towards an Artificial Intelligence Framework for Data-Driven Prediction of Coronavirus Clinical Severity</b:Title>
    <b:JournalName>Computers, Materials &amp; Continua</b:JournalName>
    <b:Year>2020</b:Year>
    <b:Pages>537-551</b:Pages>
    <b:Author>
      <b:Author>
        <b:NameList>
          <b:Person>
            <b:Last>Jiang</b:Last>
            <b:First>Xiangao</b:First>
          </b:Person>
          <b:Person>
            <b:Last>Coffee</b:Last>
            <b:First>Megan</b:First>
          </b:Person>
          <b:Person>
            <b:Last>Bari</b:Last>
            <b:First>Anasse</b:First>
          </b:Person>
          <b:Person>
            <b:Last>Wang</b:Last>
            <b:First>Junzhang</b:First>
          </b:Person>
          <b:Person>
            <b:Last>Jiang</b:Last>
            <b:First>Xinyue</b:First>
          </b:Person>
          <b:Person>
            <b:Last>Huang</b:Last>
            <b:First>Jianping</b:First>
          </b:Person>
          <b:Person>
            <b:Last>Shi</b:Last>
            <b:First>Jichan</b:First>
          </b:Person>
          <b:Person>
            <b:Last>Dai</b:Last>
            <b:First>Jianyi</b:First>
          </b:Person>
          <b:Person>
            <b:Last>Cai</b:Last>
            <b:First>Jing</b:First>
          </b:Person>
          <b:Person>
            <b:Last>Zhang</b:Last>
            <b:First>Tianxiao</b:First>
          </b:Person>
          <b:Person>
            <b:Last>Wu</b:Last>
            <b:First>Zhengxing</b:First>
          </b:Person>
          <b:Person>
            <b:Last>He</b:Last>
            <b:First>Guiqing</b:First>
          </b:Person>
          <b:Person>
            <b:Last>Huang</b:Last>
            <b:First>Yitong</b:First>
          </b:Person>
        </b:NameList>
      </b:Author>
    </b:Author>
    <b:Volume>63</b:Volume>
    <b:Issue>1</b:Issue>
    <b:DOI>10.32604/cmc.2020.010691</b:DOI>
    <b:RefOrder>31</b:RefOrder>
  </b:Source>
</b:Sources>
</file>

<file path=customXml/itemProps1.xml><?xml version="1.0" encoding="utf-8"?>
<ds:datastoreItem xmlns:ds="http://schemas.openxmlformats.org/officeDocument/2006/customXml" ds:itemID="{5DDD1D6B-BB6B-4B37-A89D-E46DD2BD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27</Pages>
  <Words>7269</Words>
  <Characters>41436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Ramadan</dc:creator>
  <cp:keywords/>
  <dc:description/>
  <cp:lastModifiedBy>AYSHA KHALED MUBARAK HAMAD</cp:lastModifiedBy>
  <cp:revision>1081</cp:revision>
  <cp:lastPrinted>2020-12-04T15:16:00Z</cp:lastPrinted>
  <dcterms:created xsi:type="dcterms:W3CDTF">2020-11-24T18:26:00Z</dcterms:created>
  <dcterms:modified xsi:type="dcterms:W3CDTF">2020-12-17T23:21:00Z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a983b2c9-8715-381b-96ea-95d546597327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